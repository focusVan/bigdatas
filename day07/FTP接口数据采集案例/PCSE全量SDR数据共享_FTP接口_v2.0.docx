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EE" w:rsidRPr="00D8080E" w:rsidRDefault="001D71EE" w:rsidP="001D71EE">
      <w:pPr>
        <w:ind w:firstLine="210"/>
        <w:jc w:val="center"/>
        <w:rPr>
          <w:rFonts w:eastAsia="楷体_GB2312"/>
          <w:b/>
          <w:bCs/>
          <w:sz w:val="32"/>
        </w:rPr>
      </w:pPr>
      <w:r w:rsidRPr="00D8080E">
        <w:rPr>
          <w:rFonts w:eastAsia="楷体_GB2312" w:hint="eastAsia"/>
          <w:b/>
          <w:bCs/>
          <w:sz w:val="32"/>
        </w:rPr>
        <w:t>文档历史记录</w:t>
      </w:r>
    </w:p>
    <w:tbl>
      <w:tblPr>
        <w:tblpPr w:leftFromText="180" w:rightFromText="180" w:vertAnchor="text" w:horzAnchor="margin" w:tblpXSpec="center" w:tblpY="532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3315"/>
        <w:gridCol w:w="1165"/>
        <w:gridCol w:w="851"/>
        <w:gridCol w:w="1134"/>
      </w:tblGrid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  <w:r w:rsidRPr="00D8080E">
              <w:rPr>
                <w:rFonts w:hint="eastAsia"/>
              </w:rPr>
              <w:t>日期</w:t>
            </w:r>
          </w:p>
        </w:tc>
        <w:tc>
          <w:tcPr>
            <w:tcW w:w="3315" w:type="dxa"/>
          </w:tcPr>
          <w:p w:rsidR="001D71EE" w:rsidRPr="00D8080E" w:rsidRDefault="001D71EE" w:rsidP="001D71EE">
            <w:pPr>
              <w:jc w:val="center"/>
            </w:pPr>
            <w:r w:rsidRPr="00D8080E">
              <w:rPr>
                <w:rFonts w:hint="eastAsia"/>
              </w:rPr>
              <w:t>名称</w:t>
            </w:r>
          </w:p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  <w:r w:rsidRPr="00D8080E">
              <w:rPr>
                <w:rFonts w:hint="eastAsia"/>
              </w:rPr>
              <w:t>版本</w:t>
            </w: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  <w:r w:rsidRPr="00D8080E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  <w:r w:rsidRPr="00D8080E">
              <w:rPr>
                <w:rFonts w:hint="eastAsia"/>
              </w:rPr>
              <w:t>签名</w:t>
            </w: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0628E9" w:rsidP="001D71EE">
            <w:pPr>
              <w:jc w:val="center"/>
            </w:pPr>
            <w:r>
              <w:rPr>
                <w:rFonts w:hint="eastAsia"/>
              </w:rPr>
              <w:t>2012-08</w:t>
            </w:r>
            <w:r w:rsidR="001D71EE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3315" w:type="dxa"/>
          </w:tcPr>
          <w:p w:rsidR="001D71EE" w:rsidRPr="00D8080E" w:rsidRDefault="001D71EE" w:rsidP="001D71EE">
            <w:r>
              <w:rPr>
                <w:rFonts w:hint="eastAsia"/>
              </w:rPr>
              <w:t>创建文档，此为基础版本，之后修改将使用修订。</w:t>
            </w:r>
          </w:p>
        </w:tc>
        <w:tc>
          <w:tcPr>
            <w:tcW w:w="1165" w:type="dxa"/>
          </w:tcPr>
          <w:p w:rsidR="001D71EE" w:rsidRPr="00376058" w:rsidRDefault="001D71EE" w:rsidP="001D71E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0628E9" w:rsidP="001D71EE">
            <w:pPr>
              <w:jc w:val="center"/>
            </w:pPr>
            <w:r>
              <w:rPr>
                <w:rFonts w:hint="eastAsia"/>
              </w:rPr>
              <w:t>2012-11-07</w:t>
            </w:r>
          </w:p>
        </w:tc>
        <w:tc>
          <w:tcPr>
            <w:tcW w:w="3315" w:type="dxa"/>
          </w:tcPr>
          <w:p w:rsidR="001D71EE" w:rsidRPr="00D8080E" w:rsidRDefault="000628E9" w:rsidP="001D71EE">
            <w:r>
              <w:rPr>
                <w:rFonts w:hint="eastAsia"/>
              </w:rPr>
              <w:t>跟亚联沟通之后，确定各项事宜，合并为里程碑版本。</w:t>
            </w:r>
          </w:p>
        </w:tc>
        <w:tc>
          <w:tcPr>
            <w:tcW w:w="1165" w:type="dxa"/>
          </w:tcPr>
          <w:p w:rsidR="001D71EE" w:rsidRPr="000628E9" w:rsidRDefault="000628E9" w:rsidP="001D71EE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851" w:type="dxa"/>
          </w:tcPr>
          <w:p w:rsidR="001D71EE" w:rsidRPr="00D8080E" w:rsidRDefault="000628E9" w:rsidP="001D71E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BF00A5" w:rsidP="001D71EE">
            <w:pPr>
              <w:jc w:val="center"/>
            </w:pPr>
            <w:ins w:id="0" w:author="User" w:date="2013-05-16T14:54:00Z">
              <w:r>
                <w:rPr>
                  <w:rFonts w:hint="eastAsia"/>
                </w:rPr>
                <w:t>201</w:t>
              </w:r>
            </w:ins>
            <w:ins w:id="1" w:author="User" w:date="2013-05-16T14:55:00Z">
              <w:r>
                <w:rPr>
                  <w:rFonts w:hint="eastAsia"/>
                </w:rPr>
                <w:t>3</w:t>
              </w:r>
            </w:ins>
            <w:ins w:id="2" w:author="User" w:date="2013-05-16T14:54:00Z">
              <w:r w:rsidR="009643B7">
                <w:rPr>
                  <w:rFonts w:hint="eastAsia"/>
                </w:rPr>
                <w:t>-04-10</w:t>
              </w:r>
            </w:ins>
          </w:p>
        </w:tc>
        <w:tc>
          <w:tcPr>
            <w:tcW w:w="3315" w:type="dxa"/>
          </w:tcPr>
          <w:p w:rsidR="001D71EE" w:rsidRPr="00D8080E" w:rsidRDefault="009643B7" w:rsidP="001D71EE">
            <w:ins w:id="3" w:author="User" w:date="2013-05-16T14:55:00Z">
              <w:r>
                <w:rPr>
                  <w:rFonts w:hint="eastAsia"/>
                </w:rPr>
                <w:t>增加</w:t>
              </w:r>
              <w:r>
                <w:rPr>
                  <w:rFonts w:hint="eastAsia"/>
                </w:rPr>
                <w:t>conn_id, gtp_id</w:t>
              </w:r>
              <w:r>
                <w:rPr>
                  <w:rFonts w:hint="eastAsia"/>
                </w:rPr>
                <w:t>字段</w:t>
              </w:r>
            </w:ins>
          </w:p>
        </w:tc>
        <w:tc>
          <w:tcPr>
            <w:tcW w:w="1165" w:type="dxa"/>
          </w:tcPr>
          <w:p w:rsidR="001D71EE" w:rsidRPr="009643B7" w:rsidRDefault="009643B7" w:rsidP="001D71EE">
            <w:pPr>
              <w:jc w:val="center"/>
            </w:pPr>
            <w:ins w:id="4" w:author="User" w:date="2013-05-16T14:55:00Z">
              <w:r>
                <w:rPr>
                  <w:rFonts w:hint="eastAsia"/>
                </w:rPr>
                <w:t>1.8</w:t>
              </w:r>
            </w:ins>
          </w:p>
        </w:tc>
        <w:tc>
          <w:tcPr>
            <w:tcW w:w="851" w:type="dxa"/>
          </w:tcPr>
          <w:p w:rsidR="001D71EE" w:rsidRPr="00D8080E" w:rsidRDefault="00BF00A5" w:rsidP="001D71EE">
            <w:pPr>
              <w:jc w:val="center"/>
            </w:pPr>
            <w:ins w:id="5" w:author="User" w:date="2013-05-16T14:55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BF00A5" w:rsidP="001D71EE">
            <w:pPr>
              <w:jc w:val="center"/>
            </w:pPr>
            <w:ins w:id="6" w:author="User" w:date="2013-05-16T14:55:00Z">
              <w:r>
                <w:rPr>
                  <w:rFonts w:hint="eastAsia"/>
                </w:rPr>
                <w:t>2013-05-16</w:t>
              </w:r>
            </w:ins>
          </w:p>
        </w:tc>
        <w:tc>
          <w:tcPr>
            <w:tcW w:w="3315" w:type="dxa"/>
          </w:tcPr>
          <w:p w:rsidR="001D71EE" w:rsidRPr="00D8080E" w:rsidRDefault="00BF00A5" w:rsidP="001D71EE">
            <w:ins w:id="7" w:author="User" w:date="2013-05-16T14:55:00Z">
              <w:r>
                <w:rPr>
                  <w:rFonts w:hint="eastAsia"/>
                </w:rPr>
                <w:t>增加用户业务记录细分标识</w:t>
              </w:r>
              <w:r>
                <w:rPr>
                  <w:rFonts w:hint="eastAsia"/>
                </w:rPr>
                <w:t>detail_flag</w:t>
              </w:r>
            </w:ins>
            <w:ins w:id="8" w:author="User" w:date="2013-05-16T14:56:00Z"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计费</w:t>
              </w:r>
              <w:r>
                <w:rPr>
                  <w:rFonts w:hint="eastAsia"/>
                </w:rPr>
                <w:t>ID Chargeing_ID</w:t>
              </w:r>
            </w:ins>
          </w:p>
        </w:tc>
        <w:tc>
          <w:tcPr>
            <w:tcW w:w="1165" w:type="dxa"/>
          </w:tcPr>
          <w:p w:rsidR="001D71EE" w:rsidRPr="00BF00A5" w:rsidRDefault="00BF00A5" w:rsidP="001D71EE">
            <w:pPr>
              <w:jc w:val="center"/>
            </w:pPr>
            <w:ins w:id="9" w:author="User" w:date="2013-05-16T14:55:00Z">
              <w:r>
                <w:rPr>
                  <w:rFonts w:hint="eastAsia"/>
                </w:rPr>
                <w:t>1.9</w:t>
              </w:r>
            </w:ins>
          </w:p>
        </w:tc>
        <w:tc>
          <w:tcPr>
            <w:tcW w:w="851" w:type="dxa"/>
          </w:tcPr>
          <w:p w:rsidR="001D71EE" w:rsidRPr="00D8080E" w:rsidRDefault="00BF00A5" w:rsidP="001D71EE">
            <w:pPr>
              <w:jc w:val="center"/>
            </w:pPr>
            <w:ins w:id="10" w:author="User" w:date="2013-05-16T14:56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F41526" w:rsidRDefault="006A1F3A" w:rsidP="001D71EE">
            <w:ins w:id="11" w:author="User" w:date="2013-06-28T00:48:00Z">
              <w:r>
                <w:rPr>
                  <w:rFonts w:hint="eastAsia"/>
                </w:rPr>
                <w:t>2013-6-28</w:t>
              </w:r>
            </w:ins>
          </w:p>
        </w:tc>
        <w:tc>
          <w:tcPr>
            <w:tcW w:w="3315" w:type="dxa"/>
          </w:tcPr>
          <w:p w:rsidR="001D71EE" w:rsidRPr="00F41526" w:rsidRDefault="006A1F3A" w:rsidP="001D71EE">
            <w:ins w:id="12" w:author="User" w:date="2013-06-28T00:48:00Z">
              <w:r>
                <w:rPr>
                  <w:rFonts w:hint="eastAsia"/>
                  <w:kern w:val="0"/>
                </w:rPr>
                <w:t>增加</w:t>
              </w:r>
              <w:r>
                <w:rPr>
                  <w:kern w:val="0"/>
                </w:rPr>
                <w:t>PCSE</w:t>
              </w:r>
              <w:r>
                <w:rPr>
                  <w:rFonts w:hint="eastAsia"/>
                  <w:kern w:val="0"/>
                </w:rPr>
                <w:t>做</w:t>
              </w:r>
              <w:r>
                <w:rPr>
                  <w:kern w:val="0"/>
                </w:rPr>
                <w:t>FTP server</w:t>
              </w:r>
              <w:r>
                <w:rPr>
                  <w:rFonts w:hint="eastAsia"/>
                  <w:kern w:val="0"/>
                </w:rPr>
                <w:t>的方式，保留做</w:t>
              </w:r>
              <w:r>
                <w:rPr>
                  <w:kern w:val="0"/>
                </w:rPr>
                <w:t>FTP client</w:t>
              </w:r>
              <w:r>
                <w:rPr>
                  <w:rFonts w:hint="eastAsia"/>
                  <w:kern w:val="0"/>
                </w:rPr>
                <w:t>的方式，两种模式二选一</w:t>
              </w:r>
            </w:ins>
          </w:p>
        </w:tc>
        <w:tc>
          <w:tcPr>
            <w:tcW w:w="1165" w:type="dxa"/>
          </w:tcPr>
          <w:p w:rsidR="001D71EE" w:rsidRPr="00F41526" w:rsidRDefault="006A1F3A" w:rsidP="001D71EE">
            <w:pPr>
              <w:jc w:val="center"/>
            </w:pPr>
            <w:ins w:id="13" w:author="User" w:date="2013-06-28T00:48:00Z">
              <w:r>
                <w:rPr>
                  <w:rFonts w:hint="eastAsia"/>
                </w:rPr>
                <w:t>2.0</w:t>
              </w:r>
            </w:ins>
          </w:p>
        </w:tc>
        <w:tc>
          <w:tcPr>
            <w:tcW w:w="851" w:type="dxa"/>
          </w:tcPr>
          <w:p w:rsidR="001D71EE" w:rsidRPr="00F41526" w:rsidRDefault="006A1F3A" w:rsidP="001D71EE">
            <w:pPr>
              <w:jc w:val="center"/>
            </w:pPr>
            <w:ins w:id="14" w:author="User" w:date="2013-06-28T00:49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134" w:type="dxa"/>
          </w:tcPr>
          <w:p w:rsidR="001D71EE" w:rsidRPr="00F41526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3315" w:type="dxa"/>
          </w:tcPr>
          <w:p w:rsidR="001D71EE" w:rsidRPr="00D8080E" w:rsidRDefault="001D71EE" w:rsidP="001D71EE"/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</w:pPr>
          </w:p>
        </w:tc>
      </w:tr>
      <w:tr w:rsidR="001D71EE" w:rsidRPr="00D8080E" w:rsidTr="00C72D6B">
        <w:tc>
          <w:tcPr>
            <w:tcW w:w="1440" w:type="dxa"/>
          </w:tcPr>
          <w:p w:rsidR="001D71EE" w:rsidRPr="00D8080E" w:rsidRDefault="001D71EE" w:rsidP="001D71EE">
            <w:pPr>
              <w:jc w:val="center"/>
              <w:rPr>
                <w:b/>
                <w:bCs/>
              </w:rPr>
            </w:pPr>
          </w:p>
        </w:tc>
        <w:tc>
          <w:tcPr>
            <w:tcW w:w="3315" w:type="dxa"/>
          </w:tcPr>
          <w:p w:rsidR="001D71EE" w:rsidRPr="00D8080E" w:rsidRDefault="001D71EE" w:rsidP="001D71EE">
            <w:pPr>
              <w:rPr>
                <w:b/>
                <w:bCs/>
              </w:rPr>
            </w:pPr>
          </w:p>
        </w:tc>
        <w:tc>
          <w:tcPr>
            <w:tcW w:w="1165" w:type="dxa"/>
          </w:tcPr>
          <w:p w:rsidR="001D71EE" w:rsidRPr="00D8080E" w:rsidRDefault="001D71EE" w:rsidP="001D71EE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71EE" w:rsidRPr="00D8080E" w:rsidRDefault="001D71EE" w:rsidP="001D71EE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1D71EE" w:rsidRPr="00D8080E" w:rsidRDefault="001D71EE" w:rsidP="001D71EE">
            <w:pPr>
              <w:jc w:val="center"/>
              <w:rPr>
                <w:b/>
                <w:bCs/>
              </w:rPr>
            </w:pPr>
          </w:p>
        </w:tc>
      </w:tr>
    </w:tbl>
    <w:p w:rsidR="001D71EE" w:rsidRPr="00D8080E" w:rsidRDefault="001D71EE" w:rsidP="001D71EE">
      <w:pPr>
        <w:ind w:firstLine="320"/>
        <w:jc w:val="center"/>
        <w:rPr>
          <w:rFonts w:eastAsia="楷体_GB2312"/>
          <w:b/>
          <w:bCs/>
          <w:sz w:val="32"/>
        </w:rPr>
      </w:pPr>
    </w:p>
    <w:p w:rsidR="001D71EE" w:rsidRPr="00D8080E" w:rsidRDefault="001D71EE" w:rsidP="001D71EE">
      <w:r w:rsidRPr="00D8080E">
        <w:rPr>
          <w:rFonts w:hint="eastAsia"/>
          <w:b/>
          <w:bCs/>
        </w:rPr>
        <w:t>备注：</w:t>
      </w:r>
      <w:r w:rsidRPr="00D8080E">
        <w:rPr>
          <w:rFonts w:hint="eastAsia"/>
        </w:rPr>
        <w:t>状态表示为：</w:t>
      </w:r>
      <w:r w:rsidRPr="00D8080E">
        <w:rPr>
          <w:rFonts w:hint="eastAsia"/>
        </w:rPr>
        <w:t>1.</w:t>
      </w:r>
      <w:r w:rsidRPr="00D8080E">
        <w:rPr>
          <w:rFonts w:hint="eastAsia"/>
        </w:rPr>
        <w:t>新建</w:t>
      </w:r>
      <w:r w:rsidRPr="00D8080E">
        <w:rPr>
          <w:rFonts w:hint="eastAsia"/>
        </w:rPr>
        <w:t xml:space="preserve"> 2.</w:t>
      </w:r>
      <w:r w:rsidRPr="00D8080E">
        <w:rPr>
          <w:rFonts w:hint="eastAsia"/>
        </w:rPr>
        <w:t>完成未审</w:t>
      </w:r>
      <w:r w:rsidRPr="00D8080E">
        <w:rPr>
          <w:rFonts w:hint="eastAsia"/>
        </w:rPr>
        <w:t xml:space="preserve"> 3.</w:t>
      </w:r>
      <w:r w:rsidRPr="00D8080E">
        <w:rPr>
          <w:rFonts w:hint="eastAsia"/>
        </w:rPr>
        <w:t>完成已审</w:t>
      </w:r>
      <w:r w:rsidRPr="00D8080E">
        <w:rPr>
          <w:rFonts w:hint="eastAsia"/>
        </w:rPr>
        <w:t xml:space="preserve"> 4.</w:t>
      </w:r>
      <w:r w:rsidRPr="00D8080E">
        <w:rPr>
          <w:rFonts w:hint="eastAsia"/>
        </w:rPr>
        <w:t>完成归档</w:t>
      </w:r>
    </w:p>
    <w:p w:rsidR="001D71EE" w:rsidRPr="00D8080E" w:rsidRDefault="001D71EE" w:rsidP="001D71EE">
      <w:pPr>
        <w:jc w:val="center"/>
      </w:pPr>
    </w:p>
    <w:p w:rsidR="001D71EE" w:rsidRPr="00D8080E" w:rsidRDefault="001D71EE" w:rsidP="001D71EE">
      <w:pPr>
        <w:jc w:val="center"/>
      </w:pPr>
    </w:p>
    <w:p w:rsidR="001D71EE" w:rsidRPr="00D8080E" w:rsidRDefault="001D71EE" w:rsidP="001D71EE">
      <w:pPr>
        <w:jc w:val="center"/>
      </w:pPr>
    </w:p>
    <w:p w:rsidR="001D71EE" w:rsidRPr="00D8080E" w:rsidRDefault="001D71EE" w:rsidP="001D71EE">
      <w:pPr>
        <w:jc w:val="center"/>
      </w:pPr>
    </w:p>
    <w:p w:rsidR="001D71EE" w:rsidRPr="00D8080E" w:rsidRDefault="001D71EE" w:rsidP="001D71EE">
      <w:pPr>
        <w:jc w:val="center"/>
        <w:rPr>
          <w:rFonts w:eastAsia="楷体_GB2312"/>
          <w:b/>
          <w:bCs/>
          <w:sz w:val="32"/>
        </w:rPr>
      </w:pPr>
      <w:r w:rsidRPr="00D8080E">
        <w:br w:type="page"/>
      </w:r>
    </w:p>
    <w:p w:rsidR="001D71EE" w:rsidRPr="00D8080E" w:rsidRDefault="001D71EE" w:rsidP="001D71EE">
      <w:pPr>
        <w:ind w:firstLine="320"/>
        <w:jc w:val="center"/>
      </w:pPr>
      <w:r w:rsidRPr="00D8080E">
        <w:rPr>
          <w:rFonts w:eastAsia="楷体_GB2312" w:hint="eastAsia"/>
          <w:b/>
          <w:bCs/>
          <w:sz w:val="32"/>
        </w:rPr>
        <w:lastRenderedPageBreak/>
        <w:t>文档修改记录</w:t>
      </w:r>
    </w:p>
    <w:p w:rsidR="001D71EE" w:rsidRPr="00D8080E" w:rsidRDefault="001D71EE" w:rsidP="001D71EE">
      <w:pPr>
        <w:ind w:firstLine="320"/>
        <w:jc w:val="center"/>
        <w:rPr>
          <w:rFonts w:eastAsia="楷体_GB2312"/>
          <w:b/>
          <w:bCs/>
          <w:sz w:val="32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1359"/>
        <w:gridCol w:w="4095"/>
        <w:gridCol w:w="1559"/>
      </w:tblGrid>
      <w:tr w:rsidR="001D71EE" w:rsidRPr="00D8080E" w:rsidTr="00C72D6B">
        <w:trPr>
          <w:cantSplit/>
          <w:jc w:val="center"/>
        </w:trPr>
        <w:tc>
          <w:tcPr>
            <w:tcW w:w="860" w:type="dxa"/>
          </w:tcPr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编号</w:t>
            </w:r>
          </w:p>
        </w:tc>
        <w:tc>
          <w:tcPr>
            <w:tcW w:w="1359" w:type="dxa"/>
          </w:tcPr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版本</w:t>
            </w:r>
          </w:p>
        </w:tc>
        <w:tc>
          <w:tcPr>
            <w:tcW w:w="4095" w:type="dxa"/>
          </w:tcPr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状态</w:t>
            </w: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 w:val="restart"/>
            <w:vAlign w:val="center"/>
          </w:tcPr>
          <w:p w:rsidR="001D71EE" w:rsidRPr="00D8080E" w:rsidRDefault="001D71EE" w:rsidP="00F63607">
            <w:pPr>
              <w:ind w:firstLineChars="100" w:firstLine="210"/>
            </w:pPr>
            <w:r w:rsidRPr="00D8080E">
              <w:rPr>
                <w:rFonts w:hint="eastAsia"/>
              </w:rPr>
              <w:t>1</w:t>
            </w:r>
          </w:p>
        </w:tc>
        <w:tc>
          <w:tcPr>
            <w:tcW w:w="1359" w:type="dxa"/>
            <w:vMerge w:val="restart"/>
          </w:tcPr>
          <w:p w:rsidR="001D71EE" w:rsidRDefault="001D71EE" w:rsidP="00F63607">
            <w:pPr>
              <w:jc w:val="center"/>
            </w:pPr>
          </w:p>
          <w:p w:rsidR="001D71EE" w:rsidRPr="00D8080E" w:rsidRDefault="001D71EE" w:rsidP="00F63607">
            <w:pPr>
              <w:jc w:val="center"/>
            </w:pPr>
            <w:r>
              <w:rPr>
                <w:rFonts w:hint="eastAsia"/>
              </w:rPr>
              <w:t>1.0</w:t>
            </w:r>
            <w:r w:rsidR="001B68B8">
              <w:rPr>
                <w:rFonts w:hint="eastAsia"/>
              </w:rPr>
              <w:t>-1.6</w:t>
            </w:r>
          </w:p>
        </w:tc>
        <w:tc>
          <w:tcPr>
            <w:tcW w:w="4095" w:type="dxa"/>
          </w:tcPr>
          <w:p w:rsidR="001D71EE" w:rsidRPr="00D8080E" w:rsidRDefault="001D71EE" w:rsidP="00F63607">
            <w:r>
              <w:rPr>
                <w:rFonts w:hint="eastAsia"/>
              </w:rPr>
              <w:t>创建文档</w:t>
            </w:r>
          </w:p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1B68B8" w:rsidP="00F63607">
            <w:r>
              <w:rPr>
                <w:rFonts w:hint="eastAsia"/>
              </w:rPr>
              <w:t>亚联多次沟通后修改</w:t>
            </w:r>
          </w:p>
        </w:tc>
        <w:tc>
          <w:tcPr>
            <w:tcW w:w="1559" w:type="dxa"/>
          </w:tcPr>
          <w:p w:rsidR="001D71EE" w:rsidRPr="00D8080E" w:rsidRDefault="001B68B8" w:rsidP="00F6360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1D71EE" w:rsidP="00F63607"/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 w:val="restart"/>
          </w:tcPr>
          <w:p w:rsidR="001D71EE" w:rsidRPr="00D8080E" w:rsidRDefault="001D71EE" w:rsidP="00F63607">
            <w:pPr>
              <w:jc w:val="center"/>
            </w:pPr>
          </w:p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2</w:t>
            </w:r>
          </w:p>
        </w:tc>
        <w:tc>
          <w:tcPr>
            <w:tcW w:w="1359" w:type="dxa"/>
            <w:vMerge w:val="restart"/>
          </w:tcPr>
          <w:p w:rsidR="001D71EE" w:rsidRPr="00D8080E" w:rsidRDefault="001B68B8" w:rsidP="00F63607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4095" w:type="dxa"/>
          </w:tcPr>
          <w:p w:rsidR="001D71EE" w:rsidRPr="00D8080E" w:rsidRDefault="001B68B8" w:rsidP="00F63607">
            <w:r>
              <w:rPr>
                <w:rFonts w:hint="eastAsia"/>
              </w:rPr>
              <w:t>里程碑</w:t>
            </w:r>
          </w:p>
        </w:tc>
        <w:tc>
          <w:tcPr>
            <w:tcW w:w="1559" w:type="dxa"/>
          </w:tcPr>
          <w:p w:rsidR="001D71EE" w:rsidRPr="00D8080E" w:rsidRDefault="001B68B8" w:rsidP="00F6360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1D71EE" w:rsidP="00F63607"/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1D71EE" w:rsidP="00F63607"/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 w:val="restart"/>
          </w:tcPr>
          <w:p w:rsidR="001D71EE" w:rsidRPr="00D8080E" w:rsidRDefault="001D71EE" w:rsidP="00F63607">
            <w:pPr>
              <w:jc w:val="center"/>
            </w:pPr>
          </w:p>
          <w:p w:rsidR="001D71EE" w:rsidRPr="00D8080E" w:rsidRDefault="001D71EE" w:rsidP="00F63607">
            <w:pPr>
              <w:jc w:val="center"/>
            </w:pPr>
            <w:r w:rsidRPr="00D8080E">
              <w:rPr>
                <w:rFonts w:hint="eastAsia"/>
              </w:rPr>
              <w:t>3</w:t>
            </w:r>
          </w:p>
        </w:tc>
        <w:tc>
          <w:tcPr>
            <w:tcW w:w="1359" w:type="dxa"/>
            <w:vMerge w:val="restart"/>
          </w:tcPr>
          <w:p w:rsidR="001D71EE" w:rsidRPr="00D8080E" w:rsidRDefault="00756742" w:rsidP="00F63607">
            <w:pPr>
              <w:jc w:val="center"/>
            </w:pPr>
            <w:ins w:id="15" w:author="user" w:date="2013-04-10T16:19:00Z">
              <w:r>
                <w:rPr>
                  <w:rFonts w:hint="eastAsia"/>
                </w:rPr>
                <w:t>1.8</w:t>
              </w:r>
            </w:ins>
          </w:p>
        </w:tc>
        <w:tc>
          <w:tcPr>
            <w:tcW w:w="4095" w:type="dxa"/>
          </w:tcPr>
          <w:p w:rsidR="001D71EE" w:rsidRPr="00D8080E" w:rsidRDefault="00756742" w:rsidP="00F63607">
            <w:ins w:id="16" w:author="user" w:date="2013-04-10T16:19:00Z">
              <w:r>
                <w:rPr>
                  <w:rFonts w:hint="eastAsia"/>
                </w:rPr>
                <w:t>GTP-C</w:t>
              </w:r>
              <w:r>
                <w:rPr>
                  <w:rFonts w:hint="eastAsia"/>
                </w:rPr>
                <w:t>、</w:t>
              </w:r>
            </w:ins>
            <w:ins w:id="17" w:author="user" w:date="2013-04-10T16:37:00Z">
              <w:r w:rsidR="00C05DA0">
                <w:rPr>
                  <w:rFonts w:hint="eastAsia"/>
                </w:rPr>
                <w:t>数据业务话单</w:t>
              </w:r>
            </w:ins>
            <w:bookmarkStart w:id="18" w:name="_GoBack"/>
            <w:bookmarkEnd w:id="18"/>
            <w:ins w:id="19" w:author="user" w:date="2013-04-10T16:20:00Z">
              <w:r>
                <w:rPr>
                  <w:rFonts w:hint="eastAsia"/>
                </w:rPr>
                <w:t>增加上下线唯一标识</w:t>
              </w:r>
              <w:r>
                <w:rPr>
                  <w:rFonts w:hint="eastAsia"/>
                </w:rPr>
                <w:t>GTP_ID</w:t>
              </w:r>
            </w:ins>
          </w:p>
        </w:tc>
        <w:tc>
          <w:tcPr>
            <w:tcW w:w="1559" w:type="dxa"/>
          </w:tcPr>
          <w:p w:rsidR="001D71EE" w:rsidRPr="00D8080E" w:rsidRDefault="00756742" w:rsidP="00F63607">
            <w:pPr>
              <w:jc w:val="center"/>
            </w:pPr>
            <w:ins w:id="20" w:author="user" w:date="2013-04-10T16:19:00Z">
              <w:r>
                <w:rPr>
                  <w:rFonts w:hint="eastAsia"/>
                </w:rPr>
                <w:t>1</w:t>
              </w:r>
            </w:ins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7F7A5A" w:rsidP="00F63607">
            <w:ins w:id="21" w:author="user" w:date="2013-04-10T16:21:00Z">
              <w:r>
                <w:rPr>
                  <w:rFonts w:hint="eastAsia"/>
                </w:rPr>
                <w:t>增加通用话单和</w:t>
              </w:r>
              <w:r>
                <w:rPr>
                  <w:rFonts w:hint="eastAsia"/>
                </w:rPr>
                <w:t>HTTP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WAP1.X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DNS</w:t>
              </w:r>
              <w:r>
                <w:rPr>
                  <w:rFonts w:hint="eastAsia"/>
                </w:rPr>
                <w:t>话单业务关联</w:t>
              </w:r>
              <w:r>
                <w:rPr>
                  <w:rFonts w:hint="eastAsia"/>
                </w:rPr>
                <w:t xml:space="preserve">CONN_ID </w:t>
              </w:r>
            </w:ins>
          </w:p>
        </w:tc>
        <w:tc>
          <w:tcPr>
            <w:tcW w:w="1559" w:type="dxa"/>
          </w:tcPr>
          <w:p w:rsidR="001D71EE" w:rsidRPr="007F7A5A" w:rsidRDefault="007F7A5A" w:rsidP="00F63607">
            <w:pPr>
              <w:jc w:val="center"/>
            </w:pPr>
            <w:ins w:id="22" w:author="user" w:date="2013-04-10T16:21:00Z">
              <w:r>
                <w:rPr>
                  <w:rFonts w:hint="eastAsia"/>
                </w:rPr>
                <w:t>1</w:t>
              </w:r>
            </w:ins>
          </w:p>
        </w:tc>
      </w:tr>
      <w:tr w:rsidR="001D71EE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1359" w:type="dxa"/>
            <w:vMerge/>
          </w:tcPr>
          <w:p w:rsidR="001D71EE" w:rsidRPr="00D8080E" w:rsidRDefault="001D71EE" w:rsidP="00F63607">
            <w:pPr>
              <w:jc w:val="center"/>
            </w:pPr>
          </w:p>
        </w:tc>
        <w:tc>
          <w:tcPr>
            <w:tcW w:w="4095" w:type="dxa"/>
          </w:tcPr>
          <w:p w:rsidR="001D71EE" w:rsidRPr="00D8080E" w:rsidRDefault="001D71EE" w:rsidP="00F63607"/>
        </w:tc>
        <w:tc>
          <w:tcPr>
            <w:tcW w:w="1559" w:type="dxa"/>
          </w:tcPr>
          <w:p w:rsidR="001D71EE" w:rsidRPr="00D8080E" w:rsidRDefault="001D71EE" w:rsidP="00F63607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 w:val="restart"/>
          </w:tcPr>
          <w:p w:rsidR="00F45D0A" w:rsidRPr="00D8080E" w:rsidRDefault="00F45D0A" w:rsidP="00F45D0A">
            <w:pPr>
              <w:jc w:val="center"/>
            </w:pPr>
          </w:p>
          <w:p w:rsidR="00F45D0A" w:rsidRPr="00D8080E" w:rsidRDefault="00F45D0A" w:rsidP="00F45D0A">
            <w:pPr>
              <w:jc w:val="center"/>
            </w:pPr>
            <w:r w:rsidRPr="00D8080E">
              <w:rPr>
                <w:rFonts w:hint="eastAsia"/>
              </w:rPr>
              <w:t>4</w:t>
            </w:r>
          </w:p>
        </w:tc>
        <w:tc>
          <w:tcPr>
            <w:tcW w:w="1359" w:type="dxa"/>
            <w:vMerge w:val="restart"/>
          </w:tcPr>
          <w:p w:rsidR="00F45D0A" w:rsidRPr="00D8080E" w:rsidRDefault="00F45D0A" w:rsidP="00F45D0A">
            <w:pPr>
              <w:jc w:val="center"/>
            </w:pPr>
            <w:ins w:id="23" w:author="User" w:date="2013-05-16T14:56:00Z">
              <w:r>
                <w:rPr>
                  <w:rFonts w:hint="eastAsia"/>
                </w:rPr>
                <w:t>1.9</w:t>
              </w:r>
            </w:ins>
          </w:p>
        </w:tc>
        <w:tc>
          <w:tcPr>
            <w:tcW w:w="4095" w:type="dxa"/>
          </w:tcPr>
          <w:p w:rsidR="00F45D0A" w:rsidRPr="00D8080E" w:rsidRDefault="003A5EB6" w:rsidP="00F45D0A">
            <w:ins w:id="24" w:author="User" w:date="2013-05-16T14:56:00Z">
              <w:r>
                <w:rPr>
                  <w:rFonts w:hint="eastAsia"/>
                </w:rPr>
                <w:t>增加用户业务记录细分标识</w:t>
              </w:r>
              <w:r>
                <w:rPr>
                  <w:rFonts w:hint="eastAsia"/>
                </w:rPr>
                <w:t>detail_flag</w:t>
              </w:r>
            </w:ins>
          </w:p>
        </w:tc>
        <w:tc>
          <w:tcPr>
            <w:tcW w:w="1559" w:type="dxa"/>
          </w:tcPr>
          <w:p w:rsidR="00F45D0A" w:rsidRPr="00D8080E" w:rsidRDefault="00402616" w:rsidP="00F45D0A">
            <w:pPr>
              <w:jc w:val="center"/>
            </w:pPr>
            <w:ins w:id="25" w:author="User" w:date="2013-05-16T14:56:00Z">
              <w:r>
                <w:rPr>
                  <w:rFonts w:hint="eastAsia"/>
                </w:rPr>
                <w:t>1</w:t>
              </w:r>
            </w:ins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3A5EB6" w:rsidP="00F45D0A">
            <w:ins w:id="26" w:author="User" w:date="2013-05-16T14:56:00Z">
              <w:r>
                <w:rPr>
                  <w:rFonts w:hint="eastAsia"/>
                </w:rPr>
                <w:t>增加</w:t>
              </w:r>
              <w:r w:rsidR="00F45D0A">
                <w:rPr>
                  <w:rFonts w:hint="eastAsia"/>
                </w:rPr>
                <w:t>计费</w:t>
              </w:r>
              <w:r w:rsidR="00F45D0A">
                <w:rPr>
                  <w:rFonts w:hint="eastAsia"/>
                </w:rPr>
                <w:t>ID Chargeing_ID</w:t>
              </w:r>
            </w:ins>
          </w:p>
        </w:tc>
        <w:tc>
          <w:tcPr>
            <w:tcW w:w="1559" w:type="dxa"/>
          </w:tcPr>
          <w:p w:rsidR="00F45D0A" w:rsidRPr="00D8080E" w:rsidRDefault="004132E1" w:rsidP="00F45D0A">
            <w:pPr>
              <w:jc w:val="center"/>
            </w:pPr>
            <w:ins w:id="27" w:author="User" w:date="2013-05-16T14:56:00Z">
              <w:r>
                <w:rPr>
                  <w:rFonts w:hint="eastAsia"/>
                </w:rPr>
                <w:t>1</w:t>
              </w:r>
            </w:ins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 w:val="restart"/>
          </w:tcPr>
          <w:p w:rsidR="00F45D0A" w:rsidRPr="00D8080E" w:rsidRDefault="00F45D0A" w:rsidP="00F45D0A">
            <w:pPr>
              <w:jc w:val="center"/>
            </w:pPr>
          </w:p>
          <w:p w:rsidR="00F45D0A" w:rsidRPr="00D8080E" w:rsidRDefault="00F45D0A" w:rsidP="00F45D0A">
            <w:pPr>
              <w:jc w:val="center"/>
            </w:pPr>
            <w:r w:rsidRPr="00D8080E">
              <w:rPr>
                <w:rFonts w:hint="eastAsia"/>
              </w:rPr>
              <w:t>5</w:t>
            </w:r>
          </w:p>
        </w:tc>
        <w:tc>
          <w:tcPr>
            <w:tcW w:w="1359" w:type="dxa"/>
            <w:vMerge w:val="restart"/>
          </w:tcPr>
          <w:p w:rsidR="00F45D0A" w:rsidRPr="00D8080E" w:rsidRDefault="008C3D02" w:rsidP="00F45D0A">
            <w:pPr>
              <w:jc w:val="center"/>
            </w:pPr>
            <w:ins w:id="28" w:author="User" w:date="2013-06-28T00:47:00Z">
              <w:r>
                <w:rPr>
                  <w:rFonts w:hint="eastAsia"/>
                </w:rPr>
                <w:t>2.0</w:t>
              </w:r>
            </w:ins>
          </w:p>
        </w:tc>
        <w:tc>
          <w:tcPr>
            <w:tcW w:w="4095" w:type="dxa"/>
          </w:tcPr>
          <w:p w:rsidR="00F45D0A" w:rsidRPr="00D8080E" w:rsidRDefault="008C3D02" w:rsidP="00F45D0A">
            <w:bookmarkStart w:id="29" w:name="OLE_LINK1"/>
            <w:bookmarkStart w:id="30" w:name="OLE_LINK2"/>
            <w:ins w:id="31" w:author="User" w:date="2013-06-28T00:47:00Z">
              <w:r>
                <w:rPr>
                  <w:rFonts w:hint="eastAsia"/>
                </w:rPr>
                <w:t>增加</w:t>
              </w:r>
              <w:r>
                <w:rPr>
                  <w:rFonts w:hint="eastAsia"/>
                </w:rPr>
                <w:t>PCSE</w:t>
              </w:r>
              <w:r>
                <w:rPr>
                  <w:rFonts w:hint="eastAsia"/>
                </w:rPr>
                <w:t>做</w:t>
              </w:r>
              <w:r>
                <w:rPr>
                  <w:rFonts w:hint="eastAsia"/>
                </w:rPr>
                <w:t>FTP server</w:t>
              </w:r>
              <w:r>
                <w:rPr>
                  <w:rFonts w:hint="eastAsia"/>
                </w:rPr>
                <w:t>的方式，保留</w:t>
              </w:r>
            </w:ins>
            <w:ins w:id="32" w:author="User" w:date="2013-06-28T00:48:00Z">
              <w:r>
                <w:rPr>
                  <w:rFonts w:hint="eastAsia"/>
                </w:rPr>
                <w:t>做</w:t>
              </w:r>
              <w:r>
                <w:rPr>
                  <w:rFonts w:hint="eastAsia"/>
                </w:rPr>
                <w:t>FTP client</w:t>
              </w:r>
              <w:r>
                <w:rPr>
                  <w:rFonts w:hint="eastAsia"/>
                </w:rPr>
                <w:t>的方式，两种模式二选一</w:t>
              </w:r>
              <w:r>
                <w:rPr>
                  <w:rFonts w:hint="eastAsia"/>
                </w:rPr>
                <w:t xml:space="preserve"> </w:t>
              </w:r>
            </w:ins>
            <w:bookmarkEnd w:id="29"/>
            <w:bookmarkEnd w:id="30"/>
          </w:p>
        </w:tc>
        <w:tc>
          <w:tcPr>
            <w:tcW w:w="1559" w:type="dxa"/>
          </w:tcPr>
          <w:p w:rsidR="00F45D0A" w:rsidRPr="00495DA5" w:rsidRDefault="00495DA5" w:rsidP="00F45D0A">
            <w:pPr>
              <w:jc w:val="center"/>
            </w:pPr>
            <w:ins w:id="33" w:author="User" w:date="2013-06-28T00:48:00Z">
              <w:r>
                <w:rPr>
                  <w:rFonts w:hint="eastAsia"/>
                </w:rPr>
                <w:t>1</w:t>
              </w:r>
            </w:ins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 w:val="restart"/>
          </w:tcPr>
          <w:p w:rsidR="00F45D0A" w:rsidRPr="00D8080E" w:rsidRDefault="00F45D0A" w:rsidP="00F45D0A">
            <w:pPr>
              <w:jc w:val="center"/>
            </w:pPr>
          </w:p>
          <w:p w:rsidR="00F45D0A" w:rsidRPr="00D8080E" w:rsidRDefault="00F45D0A" w:rsidP="00F45D0A">
            <w:pPr>
              <w:jc w:val="center"/>
            </w:pPr>
            <w:r w:rsidRPr="00D8080E">
              <w:rPr>
                <w:rFonts w:hint="eastAsia"/>
              </w:rPr>
              <w:t>6</w:t>
            </w:r>
          </w:p>
        </w:tc>
        <w:tc>
          <w:tcPr>
            <w:tcW w:w="1359" w:type="dxa"/>
            <w:vMerge w:val="restart"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  <w:tr w:rsidR="00F45D0A" w:rsidRPr="00D8080E" w:rsidTr="00C72D6B">
        <w:trPr>
          <w:cantSplit/>
          <w:jc w:val="center"/>
        </w:trPr>
        <w:tc>
          <w:tcPr>
            <w:tcW w:w="860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1359" w:type="dxa"/>
            <w:vMerge/>
          </w:tcPr>
          <w:p w:rsidR="00F45D0A" w:rsidRPr="00D8080E" w:rsidRDefault="00F45D0A" w:rsidP="00F45D0A">
            <w:pPr>
              <w:jc w:val="center"/>
            </w:pPr>
          </w:p>
        </w:tc>
        <w:tc>
          <w:tcPr>
            <w:tcW w:w="4095" w:type="dxa"/>
          </w:tcPr>
          <w:p w:rsidR="00F45D0A" w:rsidRPr="00D8080E" w:rsidRDefault="00F45D0A" w:rsidP="00F45D0A"/>
        </w:tc>
        <w:tc>
          <w:tcPr>
            <w:tcW w:w="1559" w:type="dxa"/>
          </w:tcPr>
          <w:p w:rsidR="00F45D0A" w:rsidRPr="00D8080E" w:rsidRDefault="00F45D0A" w:rsidP="00F45D0A">
            <w:pPr>
              <w:jc w:val="center"/>
            </w:pPr>
          </w:p>
        </w:tc>
      </w:tr>
    </w:tbl>
    <w:p w:rsidR="00D70A23" w:rsidRDefault="00D70A23" w:rsidP="001D71EE">
      <w:pPr>
        <w:pStyle w:val="aff4"/>
        <w:spacing w:before="0"/>
        <w:rPr>
          <w:rFonts w:ascii="Times New Roman" w:hAnsi="Times New Roman"/>
          <w:szCs w:val="20"/>
        </w:rPr>
      </w:pPr>
    </w:p>
    <w:p w:rsidR="001D71EE" w:rsidRDefault="001D71EE" w:rsidP="001D71EE">
      <w:pPr>
        <w:pStyle w:val="aff4"/>
        <w:spacing w:before="0"/>
        <w:rPr>
          <w:rFonts w:ascii="Times New Roman" w:hAnsi="Times New Roman"/>
          <w:b w:val="0"/>
          <w:bCs w:val="0"/>
          <w:szCs w:val="20"/>
        </w:rPr>
      </w:pPr>
      <w:r w:rsidRPr="00D8080E">
        <w:rPr>
          <w:rFonts w:ascii="Times New Roman" w:hAnsi="Times New Roman" w:hint="eastAsia"/>
          <w:szCs w:val="20"/>
        </w:rPr>
        <w:t>备注：</w:t>
      </w:r>
      <w:r w:rsidRPr="00D8080E">
        <w:rPr>
          <w:rFonts w:ascii="Times New Roman" w:hAnsi="Times New Roman" w:hint="eastAsia"/>
          <w:b w:val="0"/>
          <w:bCs w:val="0"/>
          <w:szCs w:val="20"/>
        </w:rPr>
        <w:t>状态表示为：</w:t>
      </w:r>
      <w:r w:rsidRPr="00D8080E">
        <w:rPr>
          <w:rFonts w:ascii="Times New Roman" w:hAnsi="Times New Roman" w:hint="eastAsia"/>
          <w:b w:val="0"/>
          <w:bCs w:val="0"/>
          <w:szCs w:val="20"/>
        </w:rPr>
        <w:t>1.</w:t>
      </w:r>
      <w:r w:rsidRPr="00D8080E">
        <w:rPr>
          <w:rFonts w:ascii="Times New Roman" w:hAnsi="Times New Roman" w:hint="eastAsia"/>
          <w:b w:val="0"/>
          <w:bCs w:val="0"/>
          <w:szCs w:val="20"/>
        </w:rPr>
        <w:t>新增</w:t>
      </w:r>
      <w:r w:rsidRPr="00D8080E">
        <w:rPr>
          <w:rFonts w:ascii="Times New Roman" w:hAnsi="Times New Roman" w:hint="eastAsia"/>
          <w:b w:val="0"/>
          <w:bCs w:val="0"/>
          <w:szCs w:val="20"/>
        </w:rPr>
        <w:t xml:space="preserve">  2.</w:t>
      </w:r>
      <w:r w:rsidRPr="00D8080E">
        <w:rPr>
          <w:rFonts w:ascii="Times New Roman" w:hAnsi="Times New Roman" w:hint="eastAsia"/>
          <w:b w:val="0"/>
          <w:bCs w:val="0"/>
          <w:szCs w:val="20"/>
        </w:rPr>
        <w:t>修改</w:t>
      </w:r>
      <w:r w:rsidRPr="00D8080E">
        <w:rPr>
          <w:rFonts w:ascii="Times New Roman" w:hAnsi="Times New Roman" w:hint="eastAsia"/>
          <w:b w:val="0"/>
          <w:bCs w:val="0"/>
          <w:szCs w:val="20"/>
        </w:rPr>
        <w:t xml:space="preserve">  3.</w:t>
      </w:r>
      <w:r w:rsidRPr="00D8080E">
        <w:rPr>
          <w:rFonts w:ascii="Times New Roman" w:hAnsi="Times New Roman" w:hint="eastAsia"/>
          <w:b w:val="0"/>
          <w:bCs w:val="0"/>
          <w:szCs w:val="20"/>
        </w:rPr>
        <w:t>删除</w:t>
      </w:r>
      <w:r w:rsidRPr="00D8080E">
        <w:rPr>
          <w:rFonts w:ascii="Times New Roman" w:hAnsi="Times New Roman" w:hint="eastAsia"/>
          <w:b w:val="0"/>
          <w:bCs w:val="0"/>
          <w:szCs w:val="20"/>
        </w:rPr>
        <w:t xml:space="preserve">  4.</w:t>
      </w:r>
      <w:r w:rsidRPr="00D8080E">
        <w:rPr>
          <w:rFonts w:ascii="Times New Roman" w:hAnsi="Times New Roman" w:hint="eastAsia"/>
          <w:b w:val="0"/>
          <w:bCs w:val="0"/>
          <w:szCs w:val="20"/>
        </w:rPr>
        <w:t>归档</w:t>
      </w:r>
    </w:p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Pr="008C3D02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Default="001D71EE" w:rsidP="001D71EE"/>
    <w:p w:rsidR="001D71EE" w:rsidRPr="00BD7431" w:rsidRDefault="001D71EE" w:rsidP="001D71EE"/>
    <w:p w:rsidR="00F82F89" w:rsidRDefault="009F7F08" w:rsidP="00561999">
      <w:pPr>
        <w:pStyle w:val="2"/>
        <w:rPr>
          <w:ins w:id="34" w:author="User" w:date="2013-06-28T00:49:00Z"/>
          <w:rFonts w:hint="eastAsia"/>
        </w:rPr>
      </w:pPr>
      <w:r w:rsidRPr="00561999">
        <w:t>传输方式</w:t>
      </w:r>
    </w:p>
    <w:p w:rsidR="000E1799" w:rsidRDefault="000E1799" w:rsidP="0074361C">
      <w:pPr>
        <w:ind w:firstLine="405"/>
        <w:rPr>
          <w:ins w:id="35" w:author="User" w:date="2013-06-28T00:50:00Z"/>
          <w:rFonts w:hint="eastAsia"/>
        </w:rPr>
        <w:pPrChange w:id="36" w:author="User" w:date="2013-06-28T00:50:00Z">
          <w:pPr>
            <w:pStyle w:val="2"/>
          </w:pPr>
        </w:pPrChange>
      </w:pPr>
      <w:ins w:id="37" w:author="User" w:date="2013-06-28T00:49:00Z">
        <w:r>
          <w:rPr>
            <w:rFonts w:hint="eastAsia"/>
          </w:rPr>
          <w:t>数据传输采用</w:t>
        </w:r>
        <w:r>
          <w:rPr>
            <w:rFonts w:hint="eastAsia"/>
          </w:rPr>
          <w:t>FTP</w:t>
        </w:r>
        <w:r>
          <w:rPr>
            <w:rFonts w:hint="eastAsia"/>
          </w:rPr>
          <w:t>方式，模式</w:t>
        </w:r>
        <w:r>
          <w:rPr>
            <w:rFonts w:hint="eastAsia"/>
          </w:rPr>
          <w:t>1</w:t>
        </w:r>
        <w:r>
          <w:rPr>
            <w:rFonts w:hint="eastAsia"/>
          </w:rPr>
          <w:t>为</w:t>
        </w:r>
        <w:r>
          <w:rPr>
            <w:rFonts w:hint="eastAsia"/>
          </w:rPr>
          <w:t>PCSE</w:t>
        </w:r>
        <w:r>
          <w:rPr>
            <w:rFonts w:hint="eastAsia"/>
          </w:rPr>
          <w:t>做</w:t>
        </w:r>
        <w:r>
          <w:rPr>
            <w:rFonts w:hint="eastAsia"/>
          </w:rPr>
          <w:t xml:space="preserve">FTP </w:t>
        </w:r>
      </w:ins>
      <w:ins w:id="38" w:author="User" w:date="2013-06-28T00:50:00Z">
        <w:r>
          <w:rPr>
            <w:rFonts w:hint="eastAsia"/>
          </w:rPr>
          <w:t>client</w:t>
        </w:r>
        <w:r>
          <w:rPr>
            <w:rFonts w:hint="eastAsia"/>
          </w:rPr>
          <w:t>，模式</w:t>
        </w:r>
        <w:r>
          <w:rPr>
            <w:rFonts w:hint="eastAsia"/>
          </w:rPr>
          <w:t>2</w:t>
        </w:r>
        <w:r>
          <w:rPr>
            <w:rFonts w:hint="eastAsia"/>
          </w:rPr>
          <w:t>为</w:t>
        </w:r>
        <w:r>
          <w:rPr>
            <w:rFonts w:hint="eastAsia"/>
          </w:rPr>
          <w:t>PCSE</w:t>
        </w:r>
        <w:r>
          <w:rPr>
            <w:rFonts w:hint="eastAsia"/>
          </w:rPr>
          <w:t>做</w:t>
        </w:r>
        <w:r>
          <w:rPr>
            <w:rFonts w:hint="eastAsia"/>
          </w:rPr>
          <w:t>FTP server</w:t>
        </w:r>
      </w:ins>
      <w:ins w:id="39" w:author="User" w:date="2013-06-28T01:01:00Z">
        <w:r w:rsidR="007C6045">
          <w:rPr>
            <w:rFonts w:hint="eastAsia"/>
          </w:rPr>
          <w:t>，两种方式</w:t>
        </w:r>
      </w:ins>
      <w:ins w:id="40" w:author="User" w:date="2013-06-28T01:02:00Z">
        <w:r w:rsidR="007C6045">
          <w:rPr>
            <w:rFonts w:hint="eastAsia"/>
          </w:rPr>
          <w:t>只能任选其一，无法同时支持。</w:t>
        </w:r>
      </w:ins>
    </w:p>
    <w:p w:rsidR="0074361C" w:rsidRPr="000E1799" w:rsidDel="0074361C" w:rsidRDefault="0074361C" w:rsidP="0074361C">
      <w:pPr>
        <w:ind w:firstLine="405"/>
        <w:rPr>
          <w:del w:id="41" w:author="User" w:date="2013-06-28T00:50:00Z"/>
        </w:rPr>
        <w:pPrChange w:id="42" w:author="User" w:date="2013-06-28T00:50:00Z">
          <w:pPr>
            <w:pStyle w:val="2"/>
          </w:pPr>
        </w:pPrChange>
      </w:pPr>
    </w:p>
    <w:p w:rsidR="009F7F08" w:rsidRPr="001D737E" w:rsidRDefault="009F7F08" w:rsidP="009F7F08">
      <w:pPr>
        <w:ind w:firstLineChars="200" w:firstLine="420"/>
      </w:pPr>
      <w:del w:id="43" w:author="User" w:date="2013-06-28T00:50:00Z">
        <w:r w:rsidRPr="001D737E" w:rsidDel="0074361C">
          <w:delText>数据传输采用</w:delText>
        </w:r>
        <w:r w:rsidRPr="001D737E" w:rsidDel="0074361C">
          <w:delText>FTP</w:delText>
        </w:r>
        <w:r w:rsidRPr="001D737E" w:rsidDel="0074361C">
          <w:delText>方式。</w:delText>
        </w:r>
      </w:del>
      <w:ins w:id="44" w:author="User" w:date="2013-06-28T00:50:00Z">
        <w:r w:rsidR="0074361C">
          <w:rPr>
            <w:rFonts w:hint="eastAsia"/>
          </w:rPr>
          <w:t>模式一，</w:t>
        </w:r>
        <w:r w:rsidR="0074361C">
          <w:rPr>
            <w:rFonts w:hint="eastAsia"/>
          </w:rPr>
          <w:t>PCSE</w:t>
        </w:r>
      </w:ins>
      <w:ins w:id="45" w:author="User" w:date="2013-06-28T00:51:00Z">
        <w:r w:rsidR="0074361C">
          <w:rPr>
            <w:rFonts w:hint="eastAsia"/>
          </w:rPr>
          <w:t>做</w:t>
        </w:r>
        <w:r w:rsidR="0074361C">
          <w:rPr>
            <w:rFonts w:hint="eastAsia"/>
          </w:rPr>
          <w:t>FTP client</w:t>
        </w:r>
        <w:r w:rsidR="0074361C">
          <w:rPr>
            <w:rFonts w:hint="eastAsia"/>
          </w:rPr>
          <w:t>，</w:t>
        </w:r>
      </w:ins>
      <w:r w:rsidRPr="001D737E">
        <w:t>FTP</w:t>
      </w:r>
      <w:r w:rsidRPr="001D737E">
        <w:rPr>
          <w:rFonts w:hAnsi="宋体"/>
        </w:rPr>
        <w:t>服务器由数据接收方提供。</w:t>
      </w:r>
      <w:r w:rsidRPr="001D737E">
        <w:t>PCSE</w:t>
      </w:r>
      <w:r w:rsidRPr="001D737E">
        <w:rPr>
          <w:rFonts w:hAnsi="宋体"/>
        </w:rPr>
        <w:t>的</w:t>
      </w:r>
      <w:ins w:id="46" w:author="User" w:date="2013-06-28T00:54:00Z">
        <w:r w:rsidR="00700803">
          <w:rPr>
            <w:rFonts w:hAnsi="宋体" w:hint="eastAsia"/>
          </w:rPr>
          <w:t>共享接口机</w:t>
        </w:r>
      </w:ins>
      <w:del w:id="47" w:author="User" w:date="2013-06-28T00:54:00Z">
        <w:r w:rsidRPr="001D737E" w:rsidDel="00700803">
          <w:rPr>
            <w:rFonts w:hAnsi="宋体"/>
          </w:rPr>
          <w:delText>分析机</w:delText>
        </w:r>
      </w:del>
      <w:r w:rsidRPr="001D737E">
        <w:rPr>
          <w:rFonts w:hAnsi="宋体"/>
        </w:rPr>
        <w:t>作为</w:t>
      </w:r>
      <w:r w:rsidRPr="001D737E">
        <w:t>FTP</w:t>
      </w:r>
      <w:r w:rsidRPr="001D737E">
        <w:rPr>
          <w:rFonts w:hAnsi="宋体"/>
        </w:rPr>
        <w:t>客户端，实时将</w:t>
      </w:r>
      <w:r w:rsidRPr="001D737E">
        <w:t>sdr</w:t>
      </w:r>
      <w:r w:rsidRPr="001D737E">
        <w:rPr>
          <w:rFonts w:hAnsi="宋体"/>
        </w:rPr>
        <w:t>文件上传至数据接收方的</w:t>
      </w:r>
      <w:r w:rsidRPr="001D737E">
        <w:t>FTP</w:t>
      </w:r>
      <w:r w:rsidRPr="001D737E">
        <w:rPr>
          <w:rFonts w:hAnsi="宋体"/>
        </w:rPr>
        <w:t>目录下。</w:t>
      </w:r>
      <w:r w:rsidRPr="001D737E">
        <w:t>FTP</w:t>
      </w:r>
      <w:r w:rsidRPr="001D737E">
        <w:rPr>
          <w:rFonts w:hAnsi="宋体"/>
        </w:rPr>
        <w:t>的用户名和口令，</w:t>
      </w:r>
      <w:r w:rsidR="009E56ED">
        <w:rPr>
          <w:rFonts w:hAnsi="宋体" w:hint="eastAsia"/>
        </w:rPr>
        <w:t>由</w:t>
      </w:r>
      <w:r w:rsidRPr="001D737E">
        <w:rPr>
          <w:rFonts w:hAnsi="宋体"/>
        </w:rPr>
        <w:t>双方预先协商确定。</w:t>
      </w:r>
    </w:p>
    <w:p w:rsidR="00934DAD" w:rsidRDefault="00700803" w:rsidP="003B38B3">
      <w:pPr>
        <w:ind w:firstLineChars="200" w:firstLine="420"/>
        <w:jc w:val="left"/>
        <w:rPr>
          <w:ins w:id="48" w:author="User" w:date="2013-06-28T00:51:00Z"/>
          <w:rFonts w:hint="eastAsia"/>
        </w:rPr>
        <w:pPrChange w:id="49" w:author="User" w:date="2013-06-28T01:05:00Z">
          <w:pPr>
            <w:ind w:firstLineChars="200" w:firstLine="420"/>
            <w:jc w:val="center"/>
          </w:pPr>
        </w:pPrChange>
      </w:pPr>
      <w:del w:id="50" w:author="User" w:date="2013-06-28T00:54:00Z">
        <w:r w:rsidDel="00700803">
          <w:object w:dxaOrig="6565" w:dyaOrig="51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style="width:328.1pt;height:256.75pt" o:ole="">
              <v:imagedata r:id="rId7" o:title=""/>
            </v:shape>
            <o:OLEObject Type="Embed" ProgID="Visio.Drawing.11" ShapeID="_x0000_i1028" DrawAspect="Content" ObjectID="_1433887284" r:id="rId8"/>
          </w:object>
        </w:r>
      </w:del>
    </w:p>
    <w:p w:rsidR="00F47E3F" w:rsidRDefault="00F47E3F" w:rsidP="00F47E3F">
      <w:pPr>
        <w:ind w:firstLineChars="200" w:firstLine="420"/>
        <w:jc w:val="left"/>
        <w:rPr>
          <w:ins w:id="51" w:author="User" w:date="2013-06-28T00:56:00Z"/>
          <w:rFonts w:hint="eastAsia"/>
        </w:rPr>
        <w:pPrChange w:id="52" w:author="User" w:date="2013-06-28T00:51:00Z">
          <w:pPr>
            <w:ind w:firstLineChars="200" w:firstLine="420"/>
            <w:jc w:val="center"/>
          </w:pPr>
        </w:pPrChange>
      </w:pPr>
      <w:ins w:id="53" w:author="User" w:date="2013-06-28T00:51:00Z">
        <w:r>
          <w:rPr>
            <w:rFonts w:hint="eastAsia"/>
          </w:rPr>
          <w:t>模式二，</w:t>
        </w:r>
        <w:r>
          <w:rPr>
            <w:rFonts w:hint="eastAsia"/>
          </w:rPr>
          <w:t>PCSE</w:t>
        </w:r>
        <w:r>
          <w:rPr>
            <w:rFonts w:hint="eastAsia"/>
          </w:rPr>
          <w:t>做</w:t>
        </w:r>
        <w:r>
          <w:rPr>
            <w:rFonts w:hint="eastAsia"/>
          </w:rPr>
          <w:t>FTP server</w:t>
        </w:r>
        <w:r>
          <w:rPr>
            <w:rFonts w:hint="eastAsia"/>
          </w:rPr>
          <w:t>，</w:t>
        </w:r>
      </w:ins>
      <w:ins w:id="54" w:author="User" w:date="2013-06-28T00:54:00Z">
        <w:r w:rsidR="0043032C">
          <w:rPr>
            <w:rFonts w:hint="eastAsia"/>
          </w:rPr>
          <w:t>PCSE</w:t>
        </w:r>
        <w:r w:rsidR="0043032C">
          <w:rPr>
            <w:rFonts w:hint="eastAsia"/>
          </w:rPr>
          <w:t>的共享接口机作为</w:t>
        </w:r>
        <w:r w:rsidR="0043032C">
          <w:rPr>
            <w:rFonts w:hint="eastAsia"/>
          </w:rPr>
          <w:t>FTP</w:t>
        </w:r>
        <w:r w:rsidR="0043032C">
          <w:rPr>
            <w:rFonts w:hint="eastAsia"/>
          </w:rPr>
          <w:t>服务器，开放</w:t>
        </w:r>
        <w:r w:rsidR="0043032C">
          <w:rPr>
            <w:rFonts w:hint="eastAsia"/>
          </w:rPr>
          <w:t>FTP</w:t>
        </w:r>
        <w:r w:rsidR="0043032C">
          <w:rPr>
            <w:rFonts w:hint="eastAsia"/>
          </w:rPr>
          <w:t>服务，</w:t>
        </w:r>
      </w:ins>
      <w:ins w:id="55" w:author="User" w:date="2013-06-28T00:55:00Z">
        <w:r w:rsidR="0043032C">
          <w:rPr>
            <w:rFonts w:hint="eastAsia"/>
          </w:rPr>
          <w:t>由数据接受者自行来获取</w:t>
        </w:r>
        <w:r w:rsidR="0043032C">
          <w:rPr>
            <w:rFonts w:hint="eastAsia"/>
          </w:rPr>
          <w:t>sdr</w:t>
        </w:r>
        <w:r w:rsidR="0043032C">
          <w:rPr>
            <w:rFonts w:hint="eastAsia"/>
          </w:rPr>
          <w:t>文件。</w:t>
        </w:r>
        <w:r w:rsidR="0043032C">
          <w:rPr>
            <w:rFonts w:hint="eastAsia"/>
          </w:rPr>
          <w:t>FTP</w:t>
        </w:r>
        <w:r w:rsidR="0043032C">
          <w:rPr>
            <w:rFonts w:hint="eastAsia"/>
          </w:rPr>
          <w:t>的用户名和口令，由双方预先协商确定</w:t>
        </w:r>
        <w:r w:rsidR="003824CF">
          <w:rPr>
            <w:rFonts w:hint="eastAsia"/>
          </w:rPr>
          <w:t>。</w:t>
        </w:r>
      </w:ins>
      <w:ins w:id="56" w:author="User" w:date="2013-06-28T01:05:00Z">
        <w:r w:rsidR="003B38B3">
          <w:rPr>
            <w:rFonts w:hint="eastAsia"/>
          </w:rPr>
          <w:t>此模式下，</w:t>
        </w:r>
        <w:r w:rsidR="003B38B3">
          <w:rPr>
            <w:rFonts w:hint="eastAsia"/>
          </w:rPr>
          <w:t>FTP</w:t>
        </w:r>
        <w:r w:rsidR="003B38B3">
          <w:rPr>
            <w:rFonts w:hint="eastAsia"/>
          </w:rPr>
          <w:t>客户端</w:t>
        </w:r>
      </w:ins>
      <w:ins w:id="57" w:author="User" w:date="2013-06-28T01:06:00Z">
        <w:r w:rsidR="003B38B3">
          <w:rPr>
            <w:rFonts w:hint="eastAsia"/>
          </w:rPr>
          <w:t>将只被赋予</w:t>
        </w:r>
        <w:r w:rsidR="00823E52">
          <w:rPr>
            <w:rFonts w:hint="eastAsia"/>
          </w:rPr>
          <w:t>目录读取和文件读</w:t>
        </w:r>
        <w:r w:rsidR="00492B45">
          <w:rPr>
            <w:rFonts w:hint="eastAsia"/>
          </w:rPr>
          <w:t>取权限，无任何写权限，即客户端无法修改服务器上的任何文件和目录</w:t>
        </w:r>
      </w:ins>
      <w:ins w:id="58" w:author="User" w:date="2013-06-28T01:13:00Z">
        <w:r w:rsidR="00492B45">
          <w:rPr>
            <w:rFonts w:hint="eastAsia"/>
          </w:rPr>
          <w:t>，此点是考虑到</w:t>
        </w:r>
        <w:r w:rsidR="00492B45">
          <w:rPr>
            <w:rFonts w:hint="eastAsia"/>
          </w:rPr>
          <w:t>PCSE</w:t>
        </w:r>
        <w:r w:rsidR="00492B45">
          <w:rPr>
            <w:rFonts w:hint="eastAsia"/>
          </w:rPr>
          <w:t>可能给多个系统提供数据，</w:t>
        </w:r>
      </w:ins>
      <w:ins w:id="59" w:author="User" w:date="2013-06-28T01:14:00Z">
        <w:r w:rsidR="00492B45">
          <w:rPr>
            <w:rFonts w:hint="eastAsia"/>
          </w:rPr>
          <w:t>防止客户端的写操作对其他系统的读取造成影响。</w:t>
        </w:r>
      </w:ins>
    </w:p>
    <w:p w:rsidR="008A3E08" w:rsidRDefault="008A3E08" w:rsidP="008A3E08">
      <w:pPr>
        <w:pStyle w:val="2"/>
        <w:rPr>
          <w:ins w:id="60" w:author="User" w:date="2013-06-28T00:56:00Z"/>
          <w:rFonts w:hint="eastAsia"/>
        </w:rPr>
      </w:pPr>
      <w:ins w:id="61" w:author="User" w:date="2013-06-28T00:56:00Z">
        <w:r>
          <w:rPr>
            <w:rFonts w:hint="eastAsia"/>
          </w:rPr>
          <w:t>本地目录结构（模式二）</w:t>
        </w:r>
      </w:ins>
    </w:p>
    <w:p w:rsidR="008A3E08" w:rsidRDefault="00551689" w:rsidP="00F47E3F">
      <w:pPr>
        <w:ind w:firstLineChars="200" w:firstLine="420"/>
        <w:jc w:val="left"/>
        <w:rPr>
          <w:ins w:id="62" w:author="User" w:date="2013-06-28T01:02:00Z"/>
          <w:rFonts w:hint="eastAsia"/>
        </w:rPr>
        <w:pPrChange w:id="63" w:author="User" w:date="2013-06-28T00:51:00Z">
          <w:pPr>
            <w:ind w:firstLineChars="200" w:firstLine="420"/>
            <w:jc w:val="center"/>
          </w:pPr>
        </w:pPrChange>
      </w:pPr>
      <w:ins w:id="64" w:author="User" w:date="2013-06-28T00:57:00Z">
        <w:r>
          <w:rPr>
            <w:rFonts w:hint="eastAsia"/>
          </w:rPr>
          <w:t>PCSE</w:t>
        </w:r>
        <w:r>
          <w:rPr>
            <w:rFonts w:hint="eastAsia"/>
          </w:rPr>
          <w:t>的共享</w:t>
        </w:r>
        <w:r w:rsidR="00C446ED">
          <w:rPr>
            <w:rFonts w:hint="eastAsia"/>
          </w:rPr>
          <w:t>接口机</w:t>
        </w:r>
        <w:r>
          <w:rPr>
            <w:rFonts w:hint="eastAsia"/>
          </w:rPr>
          <w:t>在模式二下，在本地</w:t>
        </w:r>
        <w:r>
          <w:rPr>
            <w:rFonts w:hint="eastAsia"/>
          </w:rPr>
          <w:t>FTP</w:t>
        </w:r>
        <w:r>
          <w:rPr>
            <w:rFonts w:hint="eastAsia"/>
          </w:rPr>
          <w:t>目录中</w:t>
        </w:r>
      </w:ins>
      <w:ins w:id="65" w:author="User" w:date="2013-06-28T01:07:00Z">
        <w:r w:rsidR="009840D4">
          <w:rPr>
            <w:rFonts w:hint="eastAsia"/>
          </w:rPr>
          <w:t>每</w:t>
        </w:r>
      </w:ins>
      <w:ins w:id="66" w:author="User" w:date="2013-06-28T01:09:00Z">
        <w:r w:rsidR="00647EF8">
          <w:rPr>
            <w:rFonts w:hint="eastAsia"/>
          </w:rPr>
          <w:t>5</w:t>
        </w:r>
        <w:r w:rsidR="00647EF8">
          <w:rPr>
            <w:rFonts w:hint="eastAsia"/>
          </w:rPr>
          <w:t>分钟</w:t>
        </w:r>
      </w:ins>
      <w:ins w:id="67" w:author="User" w:date="2013-06-28T01:07:00Z">
        <w:r w:rsidR="00C5643F">
          <w:rPr>
            <w:rFonts w:hint="eastAsia"/>
          </w:rPr>
          <w:t>维护</w:t>
        </w:r>
      </w:ins>
      <w:ins w:id="68" w:author="User" w:date="2013-06-28T00:58:00Z">
        <w:r w:rsidR="00C446ED">
          <w:rPr>
            <w:rFonts w:hint="eastAsia"/>
          </w:rPr>
          <w:t>一个目录，目录名规则为</w:t>
        </w:r>
        <w:r w:rsidR="00C446ED">
          <w:rPr>
            <w:rFonts w:hint="eastAsia"/>
          </w:rPr>
          <w:t>YYYYMMDDMI</w:t>
        </w:r>
        <w:r w:rsidR="00C446ED">
          <w:rPr>
            <w:rFonts w:hint="eastAsia"/>
          </w:rPr>
          <w:t>，如</w:t>
        </w:r>
        <w:r w:rsidR="00C446ED">
          <w:rPr>
            <w:rFonts w:hint="eastAsia"/>
          </w:rPr>
          <w:t>201306280100</w:t>
        </w:r>
        <w:r w:rsidR="00C446ED">
          <w:rPr>
            <w:rFonts w:hint="eastAsia"/>
          </w:rPr>
          <w:t>，目录</w:t>
        </w:r>
      </w:ins>
      <w:ins w:id="69" w:author="User" w:date="2013-06-28T00:59:00Z">
        <w:r w:rsidR="00C446ED">
          <w:rPr>
            <w:rFonts w:hint="eastAsia"/>
          </w:rPr>
          <w:t>中放置在</w:t>
        </w:r>
        <w:r w:rsidR="00C446ED">
          <w:rPr>
            <w:rFonts w:hint="eastAsia"/>
          </w:rPr>
          <w:t>5</w:t>
        </w:r>
        <w:r w:rsidR="00C446ED">
          <w:rPr>
            <w:rFonts w:hint="eastAsia"/>
          </w:rPr>
          <w:t>分钟内产生的</w:t>
        </w:r>
        <w:r w:rsidR="00C446ED">
          <w:rPr>
            <w:rFonts w:hint="eastAsia"/>
          </w:rPr>
          <w:t>sdr</w:t>
        </w:r>
        <w:r w:rsidR="00C446ED">
          <w:rPr>
            <w:rFonts w:hint="eastAsia"/>
          </w:rPr>
          <w:t>文件</w:t>
        </w:r>
      </w:ins>
      <w:ins w:id="70" w:author="User" w:date="2013-06-28T01:01:00Z">
        <w:r w:rsidR="007C6045">
          <w:rPr>
            <w:rFonts w:hint="eastAsia"/>
          </w:rPr>
          <w:t>。</w:t>
        </w:r>
      </w:ins>
      <w:ins w:id="71" w:author="User" w:date="2013-06-28T01:00:00Z">
        <w:r w:rsidR="008A3BC5">
          <w:rPr>
            <w:rFonts w:hint="eastAsia"/>
          </w:rPr>
          <w:t>目录名</w:t>
        </w:r>
      </w:ins>
      <w:ins w:id="72" w:author="User" w:date="2013-06-28T01:07:00Z">
        <w:r w:rsidR="008A3BC5">
          <w:rPr>
            <w:rFonts w:hint="eastAsia"/>
          </w:rPr>
          <w:t>取</w:t>
        </w:r>
      </w:ins>
      <w:ins w:id="73" w:author="User" w:date="2013-06-28T01:00:00Z">
        <w:r w:rsidR="007C6045">
          <w:rPr>
            <w:rFonts w:hint="eastAsia"/>
          </w:rPr>
          <w:t>本时段的</w:t>
        </w:r>
      </w:ins>
      <w:ins w:id="74" w:author="User" w:date="2013-06-28T01:01:00Z">
        <w:r w:rsidR="007C6045">
          <w:rPr>
            <w:rFonts w:hint="eastAsia"/>
          </w:rPr>
          <w:t>开始时间，如</w:t>
        </w:r>
        <w:r w:rsidR="007C6045">
          <w:rPr>
            <w:rFonts w:hint="eastAsia"/>
          </w:rPr>
          <w:t>201306280100</w:t>
        </w:r>
        <w:r w:rsidR="007C6045">
          <w:rPr>
            <w:rFonts w:hint="eastAsia"/>
          </w:rPr>
          <w:t>目录中存放的是</w:t>
        </w:r>
        <w:r w:rsidR="007C6045">
          <w:rPr>
            <w:rFonts w:hint="eastAsia"/>
          </w:rPr>
          <w:t>01:00</w:t>
        </w:r>
        <w:r w:rsidR="007C6045">
          <w:rPr>
            <w:rFonts w:hint="eastAsia"/>
          </w:rPr>
          <w:t>到</w:t>
        </w:r>
        <w:r w:rsidR="007C6045">
          <w:rPr>
            <w:rFonts w:hint="eastAsia"/>
          </w:rPr>
          <w:t>01:05</w:t>
        </w:r>
      </w:ins>
      <w:ins w:id="75" w:author="User" w:date="2013-06-28T01:08:00Z">
        <w:r w:rsidR="008E35F9">
          <w:rPr>
            <w:rFonts w:hint="eastAsia"/>
          </w:rPr>
          <w:t>产生的</w:t>
        </w:r>
      </w:ins>
      <w:ins w:id="76" w:author="User" w:date="2013-06-28T01:01:00Z">
        <w:r w:rsidR="007C6045">
          <w:rPr>
            <w:rFonts w:hint="eastAsia"/>
          </w:rPr>
          <w:t>sdr</w:t>
        </w:r>
        <w:r w:rsidR="007C6045">
          <w:rPr>
            <w:rFonts w:hint="eastAsia"/>
          </w:rPr>
          <w:t>文件。</w:t>
        </w:r>
      </w:ins>
    </w:p>
    <w:p w:rsidR="009C2727" w:rsidRDefault="009C2727" w:rsidP="00F47E3F">
      <w:pPr>
        <w:ind w:firstLineChars="200" w:firstLine="420"/>
        <w:jc w:val="left"/>
        <w:rPr>
          <w:ins w:id="77" w:author="User" w:date="2013-06-28T01:03:00Z"/>
          <w:rFonts w:hint="eastAsia"/>
        </w:rPr>
        <w:pPrChange w:id="78" w:author="User" w:date="2013-06-28T00:51:00Z">
          <w:pPr>
            <w:ind w:firstLineChars="200" w:firstLine="420"/>
            <w:jc w:val="center"/>
          </w:pPr>
        </w:pPrChange>
      </w:pPr>
      <w:ins w:id="79" w:author="User" w:date="2013-06-28T01:02:00Z">
        <w:r>
          <w:rPr>
            <w:rFonts w:hint="eastAsia"/>
          </w:rPr>
          <w:t>PCSE</w:t>
        </w:r>
        <w:r>
          <w:rPr>
            <w:rFonts w:hint="eastAsia"/>
          </w:rPr>
          <w:t>的共享接口机会根据本地</w:t>
        </w:r>
      </w:ins>
      <w:ins w:id="80" w:author="User" w:date="2013-06-28T01:03:00Z">
        <w:r>
          <w:rPr>
            <w:rFonts w:hint="eastAsia"/>
          </w:rPr>
          <w:t>缓存策略，自动回滚本地目录，原则上至少缓存</w:t>
        </w:r>
        <w:r>
          <w:rPr>
            <w:rFonts w:hint="eastAsia"/>
          </w:rPr>
          <w:t>3</w:t>
        </w:r>
        <w:r>
          <w:rPr>
            <w:rFonts w:hint="eastAsia"/>
          </w:rPr>
          <w:t>天的</w:t>
        </w:r>
        <w:r>
          <w:rPr>
            <w:rFonts w:hint="eastAsia"/>
          </w:rPr>
          <w:t>sdr</w:t>
        </w:r>
        <w:r>
          <w:rPr>
            <w:rFonts w:hint="eastAsia"/>
          </w:rPr>
          <w:t>数据。</w:t>
        </w:r>
      </w:ins>
    </w:p>
    <w:p w:rsidR="0077419F" w:rsidRDefault="0077419F" w:rsidP="00F47E3F">
      <w:pPr>
        <w:ind w:firstLineChars="200" w:firstLine="420"/>
        <w:jc w:val="left"/>
        <w:rPr>
          <w:ins w:id="81" w:author="User" w:date="2013-06-28T01:01:00Z"/>
          <w:rFonts w:hint="eastAsia"/>
        </w:rPr>
        <w:pPrChange w:id="82" w:author="User" w:date="2013-06-28T00:51:00Z">
          <w:pPr>
            <w:ind w:firstLineChars="200" w:firstLine="420"/>
            <w:jc w:val="center"/>
          </w:pPr>
        </w:pPrChange>
      </w:pPr>
      <w:ins w:id="83" w:author="User" w:date="2013-06-28T01:03:00Z">
        <w:r>
          <w:rPr>
            <w:rFonts w:hint="eastAsia"/>
          </w:rPr>
          <w:t>在模式一下，</w:t>
        </w:r>
        <w:r>
          <w:rPr>
            <w:rFonts w:hint="eastAsia"/>
          </w:rPr>
          <w:t>PCSE</w:t>
        </w:r>
        <w:r>
          <w:rPr>
            <w:rFonts w:hint="eastAsia"/>
          </w:rPr>
          <w:t>不维护本地</w:t>
        </w:r>
      </w:ins>
      <w:ins w:id="84" w:author="User" w:date="2013-06-28T01:04:00Z">
        <w:r>
          <w:rPr>
            <w:rFonts w:hint="eastAsia"/>
          </w:rPr>
          <w:t>缓存目录。</w:t>
        </w:r>
      </w:ins>
    </w:p>
    <w:p w:rsidR="007C6045" w:rsidRPr="007C6045" w:rsidRDefault="007C6045" w:rsidP="00F47E3F">
      <w:pPr>
        <w:ind w:firstLineChars="200" w:firstLine="420"/>
        <w:jc w:val="left"/>
        <w:pPrChange w:id="85" w:author="User" w:date="2013-06-28T00:51:00Z">
          <w:pPr>
            <w:ind w:firstLineChars="200" w:firstLine="420"/>
            <w:jc w:val="center"/>
          </w:pPr>
        </w:pPrChange>
      </w:pPr>
    </w:p>
    <w:p w:rsidR="009F7F08" w:rsidRPr="001D737E" w:rsidRDefault="009F7F08" w:rsidP="00561999">
      <w:pPr>
        <w:pStyle w:val="2"/>
      </w:pPr>
      <w:r w:rsidRPr="001D737E">
        <w:t>文件命名</w:t>
      </w:r>
    </w:p>
    <w:p w:rsidR="009F7F08" w:rsidRDefault="009F7F08">
      <w:pPr>
        <w:rPr>
          <w:ins w:id="86" w:author="User" w:date="2013-05-16T13:42:00Z"/>
        </w:rPr>
      </w:pPr>
      <w:r w:rsidRPr="001D737E">
        <w:tab/>
      </w:r>
      <w:r w:rsidRPr="001D737E">
        <w:t>数据文件命名：</w:t>
      </w:r>
      <w:r w:rsidRPr="001D737E">
        <w:t>&lt;</w:t>
      </w:r>
      <w:r w:rsidRPr="001D737E">
        <w:t>分析机</w:t>
      </w:r>
      <w:r w:rsidRPr="001D737E">
        <w:t>ID&gt;-&lt;SDR</w:t>
      </w:r>
      <w:r w:rsidRPr="001D737E">
        <w:t>类型</w:t>
      </w:r>
      <w:r w:rsidRPr="001D737E">
        <w:t>ID&gt;-&lt;SDR</w:t>
      </w:r>
      <w:r w:rsidRPr="001D737E">
        <w:t>接口描述</w:t>
      </w:r>
      <w:r w:rsidRPr="001D737E">
        <w:t>&gt;-&lt;SDR</w:t>
      </w:r>
      <w:r w:rsidRPr="001D737E">
        <w:t>类型描述</w:t>
      </w:r>
      <w:r w:rsidRPr="001D737E">
        <w:t>&gt;</w:t>
      </w:r>
      <w:r w:rsidR="004930DB">
        <w:rPr>
          <w:rFonts w:hint="eastAsia"/>
        </w:rPr>
        <w:t>-&lt;</w:t>
      </w:r>
      <w:r w:rsidR="004930DB">
        <w:rPr>
          <w:rFonts w:hint="eastAsia"/>
        </w:rPr>
        <w:t>导出线程号</w:t>
      </w:r>
      <w:r w:rsidR="004930DB">
        <w:rPr>
          <w:rFonts w:hint="eastAsia"/>
        </w:rPr>
        <w:t>&gt;</w:t>
      </w:r>
      <w:r w:rsidRPr="001D737E">
        <w:t>_&lt;</w:t>
      </w:r>
      <w:r w:rsidRPr="001D737E">
        <w:t>数据</w:t>
      </w:r>
      <w:r w:rsidR="0017601C" w:rsidRPr="001D737E">
        <w:t>文件</w:t>
      </w:r>
      <w:r w:rsidR="003344CC">
        <w:rPr>
          <w:rFonts w:hint="eastAsia"/>
        </w:rPr>
        <w:t>周期</w:t>
      </w:r>
      <w:r w:rsidRPr="001D737E">
        <w:t>&gt;_&lt;</w:t>
      </w:r>
      <w:r w:rsidRPr="001D737E">
        <w:t>数据文件</w:t>
      </w:r>
      <w:r w:rsidR="00E94089">
        <w:rPr>
          <w:rFonts w:hint="eastAsia"/>
        </w:rPr>
        <w:t>序</w:t>
      </w:r>
      <w:r w:rsidR="00FE1D1C">
        <w:rPr>
          <w:rFonts w:hint="eastAsia"/>
        </w:rPr>
        <w:t>号</w:t>
      </w:r>
      <w:r w:rsidRPr="001D737E">
        <w:t>&gt;</w:t>
      </w:r>
      <w:r w:rsidR="00195BD8">
        <w:rPr>
          <w:rFonts w:hint="eastAsia"/>
        </w:rPr>
        <w:t>&lt;</w:t>
      </w:r>
      <w:r w:rsidR="00195BD8">
        <w:rPr>
          <w:rFonts w:hint="eastAsia"/>
        </w:rPr>
        <w:t>文件状态标示符</w:t>
      </w:r>
      <w:r w:rsidR="00195BD8">
        <w:rPr>
          <w:rFonts w:hint="eastAsia"/>
        </w:rPr>
        <w:t>&gt;</w:t>
      </w:r>
    </w:p>
    <w:p w:rsidR="000E06B0" w:rsidRPr="001D737E" w:rsidDel="00247870" w:rsidRDefault="000E06B0">
      <w:pPr>
        <w:rPr>
          <w:del w:id="87" w:author="User" w:date="2013-05-16T13:50:00Z"/>
        </w:rPr>
      </w:pPr>
      <w:ins w:id="88" w:author="User" w:date="2013-05-16T13:42:00Z">
        <w:r>
          <w:rPr>
            <w:rFonts w:hint="eastAsia"/>
          </w:rPr>
          <w:t xml:space="preserve">    </w:t>
        </w:r>
      </w:ins>
      <w:ins w:id="89" w:author="User" w:date="2013-05-16T13:48:00Z">
        <w:r w:rsidR="00247870">
          <w:rPr>
            <w:rFonts w:hint="eastAsia"/>
          </w:rPr>
          <w:t>当单个文件大于</w:t>
        </w:r>
        <w:r w:rsidR="00247870">
          <w:rPr>
            <w:rFonts w:hint="eastAsia"/>
          </w:rPr>
          <w:t>N</w:t>
        </w:r>
        <w:r w:rsidR="00247870">
          <w:rPr>
            <w:rFonts w:hint="eastAsia"/>
          </w:rPr>
          <w:t>字节的时候，强制换下一个</w:t>
        </w:r>
      </w:ins>
      <w:ins w:id="90" w:author="User" w:date="2013-05-16T13:50:00Z">
        <w:r w:rsidR="00247870">
          <w:rPr>
            <w:rFonts w:hint="eastAsia"/>
          </w:rPr>
          <w:t>文件。同时每</w:t>
        </w:r>
        <w:r w:rsidR="00247870">
          <w:rPr>
            <w:rFonts w:hint="eastAsia"/>
          </w:rPr>
          <w:t>M</w:t>
        </w:r>
        <w:r w:rsidR="00247870">
          <w:rPr>
            <w:rFonts w:hint="eastAsia"/>
          </w:rPr>
          <w:t>秒，也会强制将当前文件结束。</w:t>
        </w:r>
      </w:ins>
    </w:p>
    <w:p w:rsidR="0069333B" w:rsidRDefault="0069333B">
      <w:pPr>
        <w:rPr>
          <w:ins w:id="91" w:author="User" w:date="2013-05-16T13:40:00Z"/>
        </w:rPr>
      </w:pPr>
      <w:del w:id="92" w:author="User" w:date="2013-05-16T13:50:00Z">
        <w:r w:rsidRPr="001D737E" w:rsidDel="00247870">
          <w:tab/>
        </w:r>
        <w:r w:rsidRPr="001D737E" w:rsidDel="00247870">
          <w:delText>当单个文件中</w:delText>
        </w:r>
      </w:del>
      <w:del w:id="93" w:author="User" w:date="2013-05-16T13:40:00Z">
        <w:r w:rsidRPr="001D737E" w:rsidDel="00F00162">
          <w:delText>SDR</w:delText>
        </w:r>
        <w:r w:rsidRPr="001D737E" w:rsidDel="00F00162">
          <w:delText>的</w:delText>
        </w:r>
      </w:del>
      <w:del w:id="94" w:author="User" w:date="2013-05-16T13:50:00Z">
        <w:r w:rsidRPr="001D737E" w:rsidDel="00247870">
          <w:delText>跨度大于</w:delText>
        </w:r>
        <w:r w:rsidRPr="001D737E" w:rsidDel="00247870">
          <w:delText>M</w:delText>
        </w:r>
        <w:r w:rsidRPr="001D737E" w:rsidDel="00247870">
          <w:delText>秒时，或单个文件的大小大于</w:delText>
        </w:r>
        <w:r w:rsidRPr="001D737E" w:rsidDel="00247870">
          <w:delText>N</w:delText>
        </w:r>
        <w:r w:rsidRPr="001D737E" w:rsidDel="00247870">
          <w:delText>字节的时候，换下一个文件。</w:delText>
        </w:r>
      </w:del>
      <w:r w:rsidRPr="001D737E">
        <w:t>M</w:t>
      </w:r>
      <w:r w:rsidR="005B544E">
        <w:rPr>
          <w:rFonts w:hint="eastAsia"/>
        </w:rPr>
        <w:t>为</w:t>
      </w:r>
      <w:del w:id="95" w:author="user" w:date="2013-04-10T16:25:00Z">
        <w:r w:rsidRPr="001D737E" w:rsidDel="00E4043E">
          <w:rPr>
            <w:rFonts w:hint="eastAsia"/>
          </w:rPr>
          <w:delText>30</w:delText>
        </w:r>
      </w:del>
      <w:ins w:id="96" w:author="user" w:date="2013-04-10T16:25:00Z">
        <w:r w:rsidR="00E4043E">
          <w:rPr>
            <w:rFonts w:hint="eastAsia"/>
          </w:rPr>
          <w:t>6</w:t>
        </w:r>
      </w:ins>
      <w:r w:rsidRPr="001D737E">
        <w:t>0</w:t>
      </w:r>
      <w:r w:rsidRPr="001D737E">
        <w:t>秒，</w:t>
      </w:r>
      <w:r w:rsidRPr="001D737E">
        <w:t>N</w:t>
      </w:r>
      <w:r w:rsidR="005B544E">
        <w:rPr>
          <w:rFonts w:hint="eastAsia"/>
        </w:rPr>
        <w:t>为</w:t>
      </w:r>
      <w:r w:rsidRPr="001D737E">
        <w:t>500M</w:t>
      </w:r>
      <w:r w:rsidR="00063F9E" w:rsidRPr="001D737E">
        <w:t>B</w:t>
      </w:r>
      <w:r w:rsidR="00342109" w:rsidRPr="001D737E">
        <w:t>，</w:t>
      </w:r>
      <w:ins w:id="97" w:author="User" w:date="2013-05-16T13:50:00Z">
        <w:r w:rsidR="00247870">
          <w:rPr>
            <w:rFonts w:hint="eastAsia"/>
          </w:rPr>
          <w:t>即每</w:t>
        </w:r>
        <w:r w:rsidR="00247870">
          <w:rPr>
            <w:rFonts w:hint="eastAsia"/>
          </w:rPr>
          <w:t>1</w:t>
        </w:r>
        <w:r w:rsidR="00247870">
          <w:rPr>
            <w:rFonts w:hint="eastAsia"/>
          </w:rPr>
          <w:t>分钟结束一次文件，同时在这个</w:t>
        </w:r>
        <w:r w:rsidR="00247870">
          <w:rPr>
            <w:rFonts w:hint="eastAsia"/>
          </w:rPr>
          <w:t>1</w:t>
        </w:r>
        <w:r w:rsidR="00247870">
          <w:rPr>
            <w:rFonts w:hint="eastAsia"/>
          </w:rPr>
          <w:t>分钟内，单个文件超过了</w:t>
        </w:r>
      </w:ins>
      <w:ins w:id="98" w:author="User" w:date="2013-05-16T13:51:00Z">
        <w:r w:rsidR="00247870">
          <w:rPr>
            <w:rFonts w:hint="eastAsia"/>
          </w:rPr>
          <w:t>500MB</w:t>
        </w:r>
        <w:r w:rsidR="00247870">
          <w:rPr>
            <w:rFonts w:hint="eastAsia"/>
          </w:rPr>
          <w:t>，也会结束文件。</w:t>
        </w:r>
      </w:ins>
      <w:r w:rsidR="005B544E">
        <w:rPr>
          <w:rFonts w:hint="eastAsia"/>
        </w:rPr>
        <w:t>文件</w:t>
      </w:r>
      <w:ins w:id="99" w:author="user" w:date="2013-04-10T16:31:00Z">
        <w:r w:rsidR="00110561">
          <w:rPr>
            <w:rFonts w:hint="eastAsia"/>
          </w:rPr>
          <w:t>以</w:t>
        </w:r>
      </w:ins>
      <w:del w:id="100" w:author="user" w:date="2013-04-10T16:31:00Z">
        <w:r w:rsidR="005B544E" w:rsidDel="00110561">
          <w:rPr>
            <w:rFonts w:hint="eastAsia"/>
          </w:rPr>
          <w:delText>已</w:delText>
        </w:r>
      </w:del>
      <w:r w:rsidR="005B544E">
        <w:rPr>
          <w:rFonts w:hint="eastAsia"/>
        </w:rPr>
        <w:t>整</w:t>
      </w:r>
      <w:ins w:id="101" w:author="user" w:date="2013-04-10T16:25:00Z">
        <w:r w:rsidR="00E4043E">
          <w:rPr>
            <w:rFonts w:hint="eastAsia"/>
          </w:rPr>
          <w:t>1</w:t>
        </w:r>
      </w:ins>
      <w:del w:id="102" w:author="user" w:date="2013-04-10T16:25:00Z">
        <w:r w:rsidR="005B544E" w:rsidDel="00E4043E">
          <w:rPr>
            <w:rFonts w:hint="eastAsia"/>
          </w:rPr>
          <w:delText>5</w:delText>
        </w:r>
      </w:del>
      <w:ins w:id="103" w:author="User" w:date="2013-05-16T13:52:00Z">
        <w:r w:rsidR="00393391">
          <w:rPr>
            <w:rFonts w:hint="eastAsia"/>
          </w:rPr>
          <w:t>分钟</w:t>
        </w:r>
      </w:ins>
      <w:del w:id="104" w:author="User" w:date="2013-05-16T13:52:00Z">
        <w:r w:rsidR="005B544E" w:rsidDel="00393391">
          <w:rPr>
            <w:rFonts w:hint="eastAsia"/>
          </w:rPr>
          <w:delText>分点</w:delText>
        </w:r>
      </w:del>
      <w:r w:rsidR="005B544E">
        <w:rPr>
          <w:rFonts w:hint="eastAsia"/>
        </w:rPr>
        <w:t>开始如</w:t>
      </w:r>
      <w:r w:rsidR="005B544E">
        <w:rPr>
          <w:rFonts w:hint="eastAsia"/>
        </w:rPr>
        <w:t>0</w:t>
      </w:r>
      <w:ins w:id="105" w:author="user" w:date="2013-04-10T16:31:00Z">
        <w:r w:rsidR="00110561">
          <w:rPr>
            <w:rFonts w:hint="eastAsia"/>
          </w:rPr>
          <w:t>0</w:t>
        </w:r>
      </w:ins>
      <w:del w:id="106" w:author="user" w:date="2013-04-10T16:25:00Z">
        <w:r w:rsidR="005B544E" w:rsidDel="00E4043E">
          <w:rPr>
            <w:rFonts w:hint="eastAsia"/>
          </w:rPr>
          <w:delText>0</w:delText>
        </w:r>
      </w:del>
      <w:r w:rsidR="005B544E">
        <w:rPr>
          <w:rFonts w:hint="eastAsia"/>
        </w:rPr>
        <w:t>,0</w:t>
      </w:r>
      <w:ins w:id="107" w:author="user" w:date="2013-04-10T16:26:00Z">
        <w:r w:rsidR="00E4043E">
          <w:rPr>
            <w:rFonts w:hint="eastAsia"/>
          </w:rPr>
          <w:t>1</w:t>
        </w:r>
      </w:ins>
      <w:del w:id="108" w:author="user" w:date="2013-04-10T16:25:00Z">
        <w:r w:rsidR="005B544E" w:rsidDel="00E4043E">
          <w:rPr>
            <w:rFonts w:hint="eastAsia"/>
          </w:rPr>
          <w:delText>5</w:delText>
        </w:r>
      </w:del>
      <w:r w:rsidR="005B544E">
        <w:rPr>
          <w:rFonts w:hint="eastAsia"/>
        </w:rPr>
        <w:t>,</w:t>
      </w:r>
      <w:ins w:id="109" w:author="user" w:date="2013-04-10T16:26:00Z">
        <w:r w:rsidR="00E4043E">
          <w:rPr>
            <w:rFonts w:hint="eastAsia"/>
          </w:rPr>
          <w:t>02</w:t>
        </w:r>
      </w:ins>
      <w:del w:id="110" w:author="user" w:date="2013-04-10T16:26:00Z">
        <w:r w:rsidR="005B544E" w:rsidDel="00E4043E">
          <w:rPr>
            <w:rFonts w:hint="eastAsia"/>
          </w:rPr>
          <w:delText>10</w:delText>
        </w:r>
      </w:del>
      <w:r w:rsidR="005B544E">
        <w:rPr>
          <w:rFonts w:hint="eastAsia"/>
        </w:rPr>
        <w:t>，两个周期内文件不合并，如一个</w:t>
      </w:r>
      <w:ins w:id="111" w:author="user" w:date="2013-04-10T16:26:00Z">
        <w:r w:rsidR="00E4043E">
          <w:rPr>
            <w:rFonts w:hint="eastAsia"/>
          </w:rPr>
          <w:t>6</w:t>
        </w:r>
      </w:ins>
      <w:del w:id="112" w:author="user" w:date="2013-04-10T16:26:00Z">
        <w:r w:rsidR="005B544E" w:rsidDel="00E4043E">
          <w:rPr>
            <w:rFonts w:hint="eastAsia"/>
          </w:rPr>
          <w:delText>30</w:delText>
        </w:r>
      </w:del>
      <w:r w:rsidR="005B544E">
        <w:rPr>
          <w:rFonts w:hint="eastAsia"/>
        </w:rPr>
        <w:t>0s</w:t>
      </w:r>
      <w:r w:rsidR="005B544E">
        <w:rPr>
          <w:rFonts w:hint="eastAsia"/>
        </w:rPr>
        <w:t>产生</w:t>
      </w:r>
      <w:r w:rsidR="005B544E">
        <w:rPr>
          <w:rFonts w:hint="eastAsia"/>
        </w:rPr>
        <w:t>700M</w:t>
      </w:r>
      <w:r w:rsidR="005B544E">
        <w:rPr>
          <w:rFonts w:hint="eastAsia"/>
        </w:rPr>
        <w:t>文件，分割成两个文件，一个</w:t>
      </w:r>
      <w:r w:rsidR="005B544E">
        <w:rPr>
          <w:rFonts w:hint="eastAsia"/>
        </w:rPr>
        <w:t>500M</w:t>
      </w:r>
      <w:r w:rsidR="005B544E">
        <w:rPr>
          <w:rFonts w:hint="eastAsia"/>
        </w:rPr>
        <w:t>，一个</w:t>
      </w:r>
      <w:r w:rsidR="005B544E">
        <w:rPr>
          <w:rFonts w:hint="eastAsia"/>
        </w:rPr>
        <w:t>200M</w:t>
      </w:r>
      <w:r w:rsidRPr="001D737E">
        <w:t>。</w:t>
      </w:r>
    </w:p>
    <w:p w:rsidR="000E06B0" w:rsidRPr="001D737E" w:rsidDel="00550152" w:rsidRDefault="000E06B0">
      <w:pPr>
        <w:rPr>
          <w:del w:id="113" w:author="User" w:date="2013-05-16T13:51:00Z"/>
        </w:rPr>
      </w:pPr>
      <w:ins w:id="114" w:author="User" w:date="2013-05-16T13:40:00Z">
        <w:r>
          <w:rPr>
            <w:rFonts w:hint="eastAsia"/>
          </w:rPr>
          <w:t xml:space="preserve">    </w:t>
        </w:r>
      </w:ins>
      <w:ins w:id="115" w:author="User" w:date="2013-06-28T01:08:00Z">
        <w:r w:rsidR="009D6D97">
          <w:rPr>
            <w:rFonts w:hint="eastAsia"/>
          </w:rPr>
          <w:t>M</w:t>
        </w:r>
        <w:r w:rsidR="009D6D97">
          <w:rPr>
            <w:rFonts w:hint="eastAsia"/>
          </w:rPr>
          <w:t>和</w:t>
        </w:r>
        <w:r w:rsidR="009D6D97">
          <w:rPr>
            <w:rFonts w:hint="eastAsia"/>
          </w:rPr>
          <w:t>N</w:t>
        </w:r>
        <w:r w:rsidR="009D6D97">
          <w:rPr>
            <w:rFonts w:hint="eastAsia"/>
          </w:rPr>
          <w:t>作为参数，可以</w:t>
        </w:r>
      </w:ins>
      <w:ins w:id="116" w:author="User" w:date="2013-06-28T01:09:00Z">
        <w:r w:rsidR="009D6D97">
          <w:rPr>
            <w:rFonts w:hint="eastAsia"/>
          </w:rPr>
          <w:t>根据需要调整。</w:t>
        </w:r>
      </w:ins>
    </w:p>
    <w:p w:rsidR="009F7F08" w:rsidRPr="001D737E" w:rsidRDefault="009F7F08"/>
    <w:p w:rsidR="00C66B25" w:rsidRDefault="009F7F08">
      <w:r w:rsidRPr="001D737E">
        <w:tab/>
      </w:r>
      <w:r w:rsidRPr="001D737E">
        <w:t>分析机</w:t>
      </w:r>
      <w:r w:rsidRPr="001D737E">
        <w:t>ID</w:t>
      </w:r>
      <w:r w:rsidRPr="001D737E">
        <w:t>，分析机的标识，</w:t>
      </w:r>
      <w:r w:rsidRPr="001D737E">
        <w:t>2</w:t>
      </w:r>
      <w:r w:rsidR="00823570">
        <w:rPr>
          <w:rFonts w:hint="eastAsia"/>
        </w:rPr>
        <w:t>位</w:t>
      </w:r>
      <w:r w:rsidRPr="001D737E">
        <w:t>10</w:t>
      </w:r>
      <w:r w:rsidRPr="001D737E">
        <w:t>进制数字，不足</w:t>
      </w:r>
      <w:r w:rsidRPr="001D737E">
        <w:t>2</w:t>
      </w:r>
      <w:r w:rsidR="001D737E">
        <w:t>位左补</w:t>
      </w:r>
      <w:r w:rsidR="001D737E">
        <w:rPr>
          <w:rFonts w:hint="eastAsia"/>
        </w:rPr>
        <w:t>0</w:t>
      </w:r>
      <w:r w:rsidRPr="001D737E">
        <w:t>。</w:t>
      </w:r>
    </w:p>
    <w:p w:rsidR="009F7F08" w:rsidRPr="001D737E" w:rsidRDefault="00561999" w:rsidP="009F7F08">
      <w:r>
        <w:rPr>
          <w:rFonts w:hint="eastAsia"/>
        </w:rPr>
        <w:tab/>
      </w:r>
      <w:r w:rsidR="009F7F08" w:rsidRPr="001D737E">
        <w:t>SDR</w:t>
      </w:r>
      <w:r w:rsidR="009F7F08" w:rsidRPr="001D737E">
        <w:t>类型</w:t>
      </w:r>
      <w:r w:rsidR="009F7F08" w:rsidRPr="001D737E">
        <w:t>ID</w:t>
      </w:r>
      <w:r w:rsidR="004930DB">
        <w:rPr>
          <w:rFonts w:hint="eastAsia"/>
        </w:rPr>
        <w:t>，</w:t>
      </w:r>
      <w:r w:rsidR="004930DB">
        <w:rPr>
          <w:rFonts w:hint="eastAsia"/>
        </w:rPr>
        <w:t>2</w:t>
      </w:r>
      <w:r w:rsidR="004930DB">
        <w:rPr>
          <w:rFonts w:hint="eastAsia"/>
        </w:rPr>
        <w:t>位</w:t>
      </w:r>
      <w:r w:rsidR="004930DB">
        <w:rPr>
          <w:rFonts w:hint="eastAsia"/>
        </w:rPr>
        <w:t>10</w:t>
      </w:r>
      <w:r w:rsidR="004930DB">
        <w:rPr>
          <w:rFonts w:hint="eastAsia"/>
        </w:rPr>
        <w:t>进制数</w:t>
      </w:r>
      <w:r w:rsidR="000F182E">
        <w:rPr>
          <w:rFonts w:hint="eastAsia"/>
        </w:rPr>
        <w:t>，</w:t>
      </w:r>
      <w:r w:rsidR="0049390A">
        <w:rPr>
          <w:rFonts w:hint="eastAsia"/>
        </w:rPr>
        <w:t>不足</w:t>
      </w:r>
      <w:r w:rsidR="0049390A">
        <w:rPr>
          <w:rFonts w:hint="eastAsia"/>
        </w:rPr>
        <w:t>2</w:t>
      </w:r>
      <w:r w:rsidR="0049390A">
        <w:rPr>
          <w:rFonts w:hint="eastAsia"/>
        </w:rPr>
        <w:t>位</w:t>
      </w:r>
      <w:r w:rsidR="000F182E">
        <w:rPr>
          <w:rFonts w:hint="eastAsia"/>
        </w:rPr>
        <w:t>左补</w:t>
      </w:r>
      <w:r w:rsidR="000F182E">
        <w:rPr>
          <w:rFonts w:hint="eastAsia"/>
        </w:rPr>
        <w:t>0</w:t>
      </w:r>
      <w:r w:rsidR="003F4118">
        <w:rPr>
          <w:rFonts w:hint="eastAsia"/>
        </w:rPr>
        <w:t>。</w:t>
      </w:r>
    </w:p>
    <w:p w:rsidR="00A57D0C" w:rsidRPr="001D737E" w:rsidRDefault="008C3D02" w:rsidP="00233AE2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65.25pt;height:117.15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9840D4" w:rsidRPr="001D737E" w:rsidRDefault="009840D4" w:rsidP="00233AE2">
                  <w:r w:rsidRPr="001D737E">
                    <w:t>WAP1X</w:t>
                  </w:r>
                  <w:r w:rsidRPr="001D737E">
                    <w:t>话单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1,</w:t>
                  </w:r>
                </w:p>
                <w:p w:rsidR="009840D4" w:rsidRPr="001D737E" w:rsidRDefault="009840D4" w:rsidP="00233AE2">
                  <w:r w:rsidRPr="001D737E">
                    <w:t>HTTP</w:t>
                  </w:r>
                  <w:r w:rsidRPr="001D737E">
                    <w:t>及</w:t>
                  </w:r>
                  <w:r w:rsidRPr="001D737E">
                    <w:t>WAP2.0</w:t>
                  </w:r>
                  <w:r w:rsidRPr="001D737E">
                    <w:t>话单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2,</w:t>
                  </w:r>
                </w:p>
                <w:p w:rsidR="009840D4" w:rsidRPr="001D737E" w:rsidRDefault="009840D4" w:rsidP="00233AE2">
                  <w:r w:rsidRPr="001D737E">
                    <w:t>DNS</w:t>
                  </w:r>
                  <w:r w:rsidRPr="001D737E">
                    <w:t>话单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3,</w:t>
                  </w:r>
                </w:p>
                <w:p w:rsidR="009840D4" w:rsidRPr="001D737E" w:rsidRDefault="009840D4" w:rsidP="00233AE2">
                  <w:r w:rsidRPr="001D737E">
                    <w:t>MMS</w:t>
                  </w:r>
                  <w:r w:rsidRPr="001D737E">
                    <w:t>（</w:t>
                  </w:r>
                  <w:r w:rsidRPr="001D737E">
                    <w:t>MO/MT</w:t>
                  </w:r>
                  <w:r w:rsidRPr="001D737E">
                    <w:t>）话单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5,</w:t>
                  </w:r>
                </w:p>
                <w:p w:rsidR="009840D4" w:rsidRPr="001D737E" w:rsidRDefault="009840D4" w:rsidP="00233AE2">
                  <w:r w:rsidRPr="001D737E">
                    <w:t>通用数据业务话单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6,</w:t>
                  </w:r>
                </w:p>
                <w:p w:rsidR="009840D4" w:rsidRPr="00561999" w:rsidRDefault="009840D4" w:rsidP="00233AE2">
                  <w:r w:rsidRPr="001D737E">
                    <w:t>GTP-C</w:t>
                  </w:r>
                  <w:r w:rsidRPr="001D737E">
                    <w:t>详单</w:t>
                  </w:r>
                  <w:r w:rsidRPr="001D737E">
                    <w:t xml:space="preserve">= </w:t>
                  </w:r>
                  <w:r>
                    <w:rPr>
                      <w:rFonts w:hint="eastAsia"/>
                    </w:rPr>
                    <w:t>0</w:t>
                  </w:r>
                  <w:r w:rsidRPr="001D737E">
                    <w:t>8,</w:t>
                  </w:r>
                </w:p>
              </w:txbxContent>
            </v:textbox>
            <w10:wrap type="none"/>
            <w10:anchorlock/>
          </v:shape>
        </w:pict>
      </w:r>
    </w:p>
    <w:p w:rsidR="00C66B25" w:rsidRDefault="00A57D0C">
      <w:r w:rsidRPr="001D737E">
        <w:tab/>
        <w:t>SDR</w:t>
      </w:r>
      <w:r w:rsidRPr="001D737E">
        <w:t>接口描述，本项目中为</w:t>
      </w:r>
      <w:r w:rsidRPr="001D737E">
        <w:t>“</w:t>
      </w:r>
      <w:r w:rsidR="003F4118">
        <w:rPr>
          <w:rFonts w:hint="eastAsia"/>
        </w:rPr>
        <w:t>g</w:t>
      </w:r>
      <w:r w:rsidRPr="001D737E">
        <w:t>n”</w:t>
      </w:r>
      <w:r w:rsidR="00233AE2">
        <w:rPr>
          <w:rFonts w:hint="eastAsia"/>
        </w:rPr>
        <w:t>，不会变化。</w:t>
      </w:r>
    </w:p>
    <w:p w:rsidR="009F7F08" w:rsidRPr="001D737E" w:rsidRDefault="00A57D0C" w:rsidP="009F7F08">
      <w:r w:rsidRPr="001D737E">
        <w:tab/>
        <w:t>SDR</w:t>
      </w:r>
      <w:r w:rsidRPr="001D737E">
        <w:t>类型描述，</w:t>
      </w:r>
      <w:r w:rsidRPr="001D737E">
        <w:t>SDR</w:t>
      </w:r>
      <w:r w:rsidRPr="001D737E">
        <w:t>的简单描述，主要用于调试：</w:t>
      </w:r>
    </w:p>
    <w:p w:rsidR="00EE33B0" w:rsidRDefault="008C3D02" w:rsidP="00EE33B0">
      <w:pPr>
        <w:jc w:val="center"/>
      </w:pPr>
      <w:r>
        <w:pict>
          <v:shape id="_x0000_s1027" type="#_x0000_t202" style="width:191.05pt;height:117.1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9840D4" w:rsidRPr="001D737E" w:rsidRDefault="009840D4" w:rsidP="00EE33B0">
                  <w:r w:rsidRPr="001D737E">
                    <w:t>WAP1X</w:t>
                  </w:r>
                  <w:r w:rsidRPr="001D737E">
                    <w:t>话单</w:t>
                  </w:r>
                  <w:r w:rsidRPr="001D737E">
                    <w:t>= "wap1x"</w:t>
                  </w:r>
                </w:p>
                <w:p w:rsidR="009840D4" w:rsidRPr="001D737E" w:rsidRDefault="009840D4" w:rsidP="00EE33B0">
                  <w:r w:rsidRPr="001D737E">
                    <w:t>HTTP</w:t>
                  </w:r>
                  <w:r w:rsidRPr="001D737E">
                    <w:t>及</w:t>
                  </w:r>
                  <w:r w:rsidRPr="001D737E">
                    <w:t>WAP2.0</w:t>
                  </w:r>
                  <w:r w:rsidRPr="001D737E">
                    <w:t>话单</w:t>
                  </w:r>
                  <w:r w:rsidRPr="001D737E">
                    <w:t>= "http"</w:t>
                  </w:r>
                </w:p>
                <w:p w:rsidR="009840D4" w:rsidRPr="001D737E" w:rsidRDefault="009840D4" w:rsidP="00EE33B0">
                  <w:r w:rsidRPr="001D737E">
                    <w:t>DNS</w:t>
                  </w:r>
                  <w:r w:rsidRPr="001D737E">
                    <w:t>话单</w:t>
                  </w:r>
                  <w:r w:rsidRPr="001D737E">
                    <w:t>= "dns"</w:t>
                  </w:r>
                </w:p>
                <w:p w:rsidR="009840D4" w:rsidRPr="001D737E" w:rsidRDefault="009840D4" w:rsidP="00EE33B0">
                  <w:r w:rsidRPr="001D737E">
                    <w:t>MMS</w:t>
                  </w:r>
                  <w:r w:rsidRPr="001D737E">
                    <w:t>（</w:t>
                  </w:r>
                  <w:r w:rsidRPr="001D737E">
                    <w:t>MO/MT</w:t>
                  </w:r>
                  <w:r w:rsidRPr="001D737E">
                    <w:t>）话单</w:t>
                  </w:r>
                  <w:r w:rsidRPr="001D737E">
                    <w:t>= "mms"</w:t>
                  </w:r>
                </w:p>
                <w:p w:rsidR="009840D4" w:rsidRPr="001D737E" w:rsidRDefault="009840D4" w:rsidP="00EE33B0">
                  <w:r w:rsidRPr="001D737E">
                    <w:t>通用数据业务话单</w:t>
                  </w:r>
                  <w:r w:rsidRPr="001D737E">
                    <w:t>= "conn"</w:t>
                  </w:r>
                </w:p>
                <w:p w:rsidR="009840D4" w:rsidRPr="00EE33B0" w:rsidRDefault="009840D4" w:rsidP="00453A57">
                  <w:r w:rsidRPr="001D737E">
                    <w:t>GTP-C</w:t>
                  </w:r>
                  <w:r w:rsidRPr="001D737E">
                    <w:t>详单</w:t>
                  </w:r>
                  <w:r w:rsidRPr="001D737E">
                    <w:t>= "pdp"</w:t>
                  </w:r>
                </w:p>
              </w:txbxContent>
            </v:textbox>
            <w10:wrap type="none"/>
            <w10:anchorlock/>
          </v:shape>
        </w:pict>
      </w:r>
    </w:p>
    <w:p w:rsidR="004930DB" w:rsidRDefault="0017601C" w:rsidP="00A57D0C">
      <w:r w:rsidRPr="001D737E">
        <w:tab/>
      </w:r>
      <w:r w:rsidR="004930DB">
        <w:rPr>
          <w:rFonts w:hint="eastAsia"/>
        </w:rPr>
        <w:t>导出线程号：</w:t>
      </w:r>
      <w:r w:rsidR="004930DB">
        <w:rPr>
          <w:rFonts w:hint="eastAsia"/>
        </w:rPr>
        <w:t>2</w:t>
      </w:r>
      <w:r w:rsidR="00A002BE">
        <w:rPr>
          <w:rFonts w:hint="eastAsia"/>
        </w:rPr>
        <w:t>位</w:t>
      </w:r>
      <w:r w:rsidR="004930DB">
        <w:rPr>
          <w:rFonts w:hint="eastAsia"/>
        </w:rPr>
        <w:t>10</w:t>
      </w:r>
      <w:r w:rsidR="004930DB">
        <w:rPr>
          <w:rFonts w:hint="eastAsia"/>
        </w:rPr>
        <w:t>进制数，</w:t>
      </w:r>
      <w:r w:rsidR="00A002BE">
        <w:rPr>
          <w:rFonts w:hint="eastAsia"/>
        </w:rPr>
        <w:t>不足</w:t>
      </w:r>
      <w:r w:rsidR="00A002BE">
        <w:rPr>
          <w:rFonts w:hint="eastAsia"/>
        </w:rPr>
        <w:t>2</w:t>
      </w:r>
      <w:r w:rsidR="00A002BE">
        <w:rPr>
          <w:rFonts w:hint="eastAsia"/>
        </w:rPr>
        <w:t>位</w:t>
      </w:r>
      <w:r w:rsidR="002150D3">
        <w:rPr>
          <w:rFonts w:hint="eastAsia"/>
        </w:rPr>
        <w:t>左补</w:t>
      </w:r>
      <w:r w:rsidR="002150D3">
        <w:rPr>
          <w:rFonts w:hint="eastAsia"/>
        </w:rPr>
        <w:t>0</w:t>
      </w:r>
      <w:r w:rsidR="002150D3">
        <w:rPr>
          <w:rFonts w:hint="eastAsia"/>
        </w:rPr>
        <w:t>，</w:t>
      </w:r>
      <w:r w:rsidR="00A002BE">
        <w:rPr>
          <w:rFonts w:hint="eastAsia"/>
        </w:rPr>
        <w:t>用于</w:t>
      </w:r>
      <w:r w:rsidR="004930DB">
        <w:rPr>
          <w:rFonts w:hint="eastAsia"/>
        </w:rPr>
        <w:t>标示</w:t>
      </w:r>
      <w:r w:rsidR="00A002BE">
        <w:rPr>
          <w:rFonts w:hint="eastAsia"/>
        </w:rPr>
        <w:t>唯一</w:t>
      </w:r>
      <w:r w:rsidR="00AF15A7">
        <w:rPr>
          <w:rFonts w:hint="eastAsia"/>
        </w:rPr>
        <w:t>文件名，无</w:t>
      </w:r>
      <w:r w:rsidR="00B47E3D">
        <w:rPr>
          <w:rFonts w:hint="eastAsia"/>
        </w:rPr>
        <w:t>其他</w:t>
      </w:r>
      <w:r w:rsidR="00AF15A7">
        <w:rPr>
          <w:rFonts w:hint="eastAsia"/>
        </w:rPr>
        <w:t>实际意义</w:t>
      </w:r>
      <w:r w:rsidR="004930DB">
        <w:rPr>
          <w:rFonts w:hint="eastAsia"/>
        </w:rPr>
        <w:t>。</w:t>
      </w:r>
    </w:p>
    <w:p w:rsidR="0017601C" w:rsidRPr="001D737E" w:rsidRDefault="004930DB" w:rsidP="00A57D0C">
      <w:r>
        <w:rPr>
          <w:rFonts w:hint="eastAsia"/>
        </w:rPr>
        <w:tab/>
      </w:r>
      <w:r w:rsidR="0017601C" w:rsidRPr="001D737E">
        <w:t>数据</w:t>
      </w:r>
      <w:r w:rsidR="001D737E">
        <w:rPr>
          <w:rFonts w:hint="eastAsia"/>
        </w:rPr>
        <w:t>文件</w:t>
      </w:r>
      <w:r w:rsidR="004F7B01">
        <w:rPr>
          <w:rFonts w:hint="eastAsia"/>
        </w:rPr>
        <w:t>周期</w:t>
      </w:r>
      <w:r w:rsidR="0017601C" w:rsidRPr="001D737E">
        <w:t>：</w:t>
      </w:r>
      <w:r w:rsidR="001D737E">
        <w:t>YYYY</w:t>
      </w:r>
      <w:r w:rsidR="0017601C" w:rsidRPr="001D737E">
        <w:t>mmDD</w:t>
      </w:r>
      <w:r w:rsidR="001D737E">
        <w:rPr>
          <w:rFonts w:hint="eastAsia"/>
        </w:rPr>
        <w:t>HHMMSS</w:t>
      </w:r>
      <w:r w:rsidR="00CC7A3E">
        <w:rPr>
          <w:rFonts w:hint="eastAsia"/>
        </w:rPr>
        <w:t>，整</w:t>
      </w:r>
      <w:ins w:id="117" w:author="user" w:date="2013-04-10T16:26:00Z">
        <w:r w:rsidR="004A10D6">
          <w:rPr>
            <w:rFonts w:hint="eastAsia"/>
          </w:rPr>
          <w:t>一</w:t>
        </w:r>
      </w:ins>
      <w:del w:id="118" w:author="user" w:date="2013-04-10T16:26:00Z">
        <w:r w:rsidR="00CC7A3E" w:rsidDel="004A10D6">
          <w:rPr>
            <w:rFonts w:hint="eastAsia"/>
          </w:rPr>
          <w:delText>五</w:delText>
        </w:r>
      </w:del>
      <w:r w:rsidR="00CC7A3E">
        <w:rPr>
          <w:rFonts w:hint="eastAsia"/>
        </w:rPr>
        <w:t>分钟对齐，如</w:t>
      </w:r>
      <w:r w:rsidR="00CC7A3E">
        <w:rPr>
          <w:rFonts w:hint="eastAsia"/>
        </w:rPr>
        <w:t>20121102120</w:t>
      </w:r>
      <w:ins w:id="119" w:author="user" w:date="2013-04-10T16:27:00Z">
        <w:r w:rsidR="007D6C26">
          <w:rPr>
            <w:rFonts w:hint="eastAsia"/>
          </w:rPr>
          <w:t>1</w:t>
        </w:r>
      </w:ins>
      <w:del w:id="120" w:author="user" w:date="2013-04-10T16:27:00Z">
        <w:r w:rsidR="00CC7A3E" w:rsidDel="007D6C26">
          <w:rPr>
            <w:rFonts w:hint="eastAsia"/>
          </w:rPr>
          <w:delText>5</w:delText>
        </w:r>
      </w:del>
      <w:r w:rsidR="00CC7A3E">
        <w:rPr>
          <w:rFonts w:hint="eastAsia"/>
        </w:rPr>
        <w:t>00</w:t>
      </w:r>
      <w:r w:rsidR="0007064A">
        <w:rPr>
          <w:rFonts w:hint="eastAsia"/>
        </w:rPr>
        <w:t>，取周期内的开始时间。</w:t>
      </w:r>
    </w:p>
    <w:p w:rsidR="0017601C" w:rsidRDefault="0017601C" w:rsidP="00A57D0C">
      <w:r w:rsidRPr="001D737E">
        <w:tab/>
      </w:r>
      <w:r w:rsidRPr="001D737E">
        <w:t>数据</w:t>
      </w:r>
      <w:r w:rsidR="00E94089">
        <w:rPr>
          <w:rFonts w:hint="eastAsia"/>
        </w:rPr>
        <w:t>文件序号</w:t>
      </w:r>
      <w:r w:rsidRPr="001D737E">
        <w:t>，</w:t>
      </w:r>
      <w:r w:rsidR="0033131F">
        <w:rPr>
          <w:rFonts w:hint="eastAsia"/>
        </w:rPr>
        <w:t>2</w:t>
      </w:r>
      <w:r w:rsidRPr="001D737E">
        <w:t>位</w:t>
      </w:r>
      <w:r w:rsidRPr="001D737E">
        <w:t>10</w:t>
      </w:r>
      <w:r w:rsidRPr="001D737E">
        <w:t>进制数字，左补</w:t>
      </w:r>
      <w:r w:rsidRPr="001D737E">
        <w:t>0</w:t>
      </w:r>
      <w:r w:rsidR="0033131F">
        <w:rPr>
          <w:rFonts w:hint="eastAsia"/>
        </w:rPr>
        <w:t>，从</w:t>
      </w:r>
      <w:r w:rsidR="0033131F">
        <w:rPr>
          <w:rFonts w:hint="eastAsia"/>
        </w:rPr>
        <w:t>00</w:t>
      </w:r>
      <w:r w:rsidR="0033131F">
        <w:rPr>
          <w:rFonts w:hint="eastAsia"/>
        </w:rPr>
        <w:t>开始编号，在同一个周期内，拆分的多个文件的</w:t>
      </w:r>
      <w:r w:rsidR="00AE51CF">
        <w:rPr>
          <w:rFonts w:hint="eastAsia"/>
        </w:rPr>
        <w:t>编号。</w:t>
      </w:r>
    </w:p>
    <w:p w:rsidR="005C4CDD" w:rsidRPr="001D737E" w:rsidRDefault="005C4CDD" w:rsidP="00A57D0C">
      <w:r>
        <w:rPr>
          <w:rFonts w:hint="eastAsia"/>
        </w:rPr>
        <w:tab/>
      </w:r>
      <w:r>
        <w:rPr>
          <w:rFonts w:hint="eastAsia"/>
        </w:rPr>
        <w:t>文件状态标识，正在上传</w:t>
      </w:r>
      <w:ins w:id="121" w:author="User" w:date="2013-06-28T00:59:00Z">
        <w:r w:rsidR="00C446ED">
          <w:rPr>
            <w:rFonts w:hint="eastAsia"/>
          </w:rPr>
          <w:t>或未</w:t>
        </w:r>
      </w:ins>
      <w:ins w:id="122" w:author="User" w:date="2013-06-28T01:00:00Z">
        <w:r w:rsidR="00C446ED">
          <w:rPr>
            <w:rFonts w:hint="eastAsia"/>
          </w:rPr>
          <w:t>完成</w:t>
        </w:r>
      </w:ins>
      <w:r>
        <w:rPr>
          <w:rFonts w:hint="eastAsia"/>
        </w:rPr>
        <w:t>的文件使用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>结尾，</w:t>
      </w:r>
      <w:del w:id="123" w:author="User" w:date="2013-06-28T01:04:00Z">
        <w:r w:rsidDel="00B807BF">
          <w:rPr>
            <w:rFonts w:hint="eastAsia"/>
          </w:rPr>
          <w:delText>上传</w:delText>
        </w:r>
      </w:del>
      <w:r>
        <w:rPr>
          <w:rFonts w:hint="eastAsia"/>
        </w:rPr>
        <w:t>完成之后，删除文件名结尾的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>。</w:t>
      </w:r>
    </w:p>
    <w:p w:rsidR="0017601C" w:rsidRDefault="0017601C" w:rsidP="00A57D0C">
      <w:r w:rsidRPr="001D737E">
        <w:tab/>
      </w:r>
      <w:r w:rsidR="00DF370F">
        <w:rPr>
          <w:rFonts w:hint="eastAsia"/>
        </w:rPr>
        <w:t>文件名</w:t>
      </w:r>
      <w:r w:rsidRPr="001D737E">
        <w:t>举例：</w:t>
      </w:r>
    </w:p>
    <w:p w:rsidR="00550CB2" w:rsidRDefault="008C3D02" w:rsidP="001F4767">
      <w:pPr>
        <w:jc w:val="center"/>
      </w:pPr>
      <w:r>
        <w:pict>
          <v:shape id="_x0000_s1026" type="#_x0000_t202" style="width:239.7pt;height:117.1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9840D4" w:rsidRPr="001D737E" w:rsidRDefault="009840D4" w:rsidP="00550CB2">
                  <w:r w:rsidRPr="001D737E">
                    <w:t>01-01-gn-wap1x</w:t>
                  </w:r>
                  <w:r>
                    <w:rPr>
                      <w:rFonts w:hint="eastAsia"/>
                    </w:rPr>
                    <w:t>-01</w:t>
                  </w:r>
                  <w:r w:rsidRPr="001D737E">
                    <w:t>_20120817163</w:t>
                  </w:r>
                  <w:r>
                    <w:rPr>
                      <w:rFonts w:hint="eastAsia"/>
                    </w:rPr>
                    <w:t>500</w:t>
                  </w:r>
                  <w:r w:rsidRPr="001D737E">
                    <w:t>_02</w:t>
                  </w:r>
                </w:p>
                <w:p w:rsidR="009840D4" w:rsidRPr="001D737E" w:rsidRDefault="009840D4" w:rsidP="00550CB2">
                  <w:r w:rsidRPr="001D737E">
                    <w:t>01-02-gn-http</w:t>
                  </w:r>
                  <w:r>
                    <w:rPr>
                      <w:rFonts w:hint="eastAsia"/>
                    </w:rPr>
                    <w:t>-02</w:t>
                  </w:r>
                  <w:r w:rsidRPr="001D737E">
                    <w:t>_2012081716</w:t>
                  </w:r>
                  <w:r>
                    <w:rPr>
                      <w:rFonts w:hint="eastAsia"/>
                    </w:rPr>
                    <w:t>4000</w:t>
                  </w:r>
                  <w:r w:rsidRPr="001D737E">
                    <w:t>_0</w:t>
                  </w:r>
                  <w:r>
                    <w:rPr>
                      <w:rFonts w:hint="eastAsia"/>
                    </w:rPr>
                    <w:t>0</w:t>
                  </w:r>
                </w:p>
                <w:p w:rsidR="009840D4" w:rsidRPr="001D737E" w:rsidRDefault="009840D4" w:rsidP="00550CB2">
                  <w:r w:rsidRPr="001D737E">
                    <w:t>01-03-gn-dns</w:t>
                  </w:r>
                  <w:r>
                    <w:rPr>
                      <w:rFonts w:hint="eastAsia"/>
                    </w:rPr>
                    <w:t>-02</w:t>
                  </w:r>
                  <w:r w:rsidRPr="001D737E">
                    <w:t>_20120817163</w:t>
                  </w:r>
                  <w:r>
                    <w:rPr>
                      <w:rFonts w:hint="eastAsia"/>
                    </w:rPr>
                    <w:t>000</w:t>
                  </w:r>
                  <w:r w:rsidRPr="001D737E">
                    <w:t>_0</w:t>
                  </w:r>
                  <w:r>
                    <w:rPr>
                      <w:rFonts w:hint="eastAsia"/>
                    </w:rPr>
                    <w:t>1</w:t>
                  </w:r>
                </w:p>
                <w:p w:rsidR="009840D4" w:rsidRPr="001D737E" w:rsidRDefault="009840D4" w:rsidP="00550CB2">
                  <w:r w:rsidRPr="001D737E">
                    <w:t>01-05-gn-mms</w:t>
                  </w:r>
                  <w:r>
                    <w:rPr>
                      <w:rFonts w:hint="eastAsia"/>
                    </w:rPr>
                    <w:t>-03</w:t>
                  </w:r>
                  <w:r w:rsidRPr="001D737E">
                    <w:t>_2012081716</w:t>
                  </w:r>
                  <w:r>
                    <w:rPr>
                      <w:rFonts w:hint="eastAsia"/>
                    </w:rPr>
                    <w:t>2500</w:t>
                  </w:r>
                  <w:r w:rsidRPr="001D737E">
                    <w:t>_0</w:t>
                  </w:r>
                  <w:r>
                    <w:rPr>
                      <w:rFonts w:hint="eastAsia"/>
                    </w:rPr>
                    <w:t>0</w:t>
                  </w:r>
                </w:p>
                <w:p w:rsidR="009840D4" w:rsidRPr="001D737E" w:rsidRDefault="009840D4" w:rsidP="00550CB2">
                  <w:r w:rsidRPr="001D737E">
                    <w:t>01-06-gn-conn</w:t>
                  </w:r>
                  <w:r>
                    <w:rPr>
                      <w:rFonts w:hint="eastAsia"/>
                    </w:rPr>
                    <w:t>-01</w:t>
                  </w:r>
                  <w:r w:rsidRPr="001D737E">
                    <w:t>_2012081716</w:t>
                  </w:r>
                  <w:r>
                    <w:rPr>
                      <w:rFonts w:hint="eastAsia"/>
                    </w:rPr>
                    <w:t>3500</w:t>
                  </w:r>
                  <w:r w:rsidRPr="001D737E">
                    <w:t>_0</w:t>
                  </w:r>
                  <w:r>
                    <w:rPr>
                      <w:rFonts w:hint="eastAsia"/>
                    </w:rPr>
                    <w:t>0</w:t>
                  </w:r>
                </w:p>
                <w:p w:rsidR="009840D4" w:rsidRPr="00550CB2" w:rsidRDefault="009840D4" w:rsidP="001F4767">
                  <w:r w:rsidRPr="001D737E">
                    <w:t>01-08-gn-pdp</w:t>
                  </w:r>
                  <w:r>
                    <w:rPr>
                      <w:rFonts w:hint="eastAsia"/>
                    </w:rPr>
                    <w:t>-04</w:t>
                  </w:r>
                  <w:r w:rsidRPr="001D737E">
                    <w:t>_20120817163</w:t>
                  </w:r>
                  <w:r>
                    <w:rPr>
                      <w:rFonts w:hint="eastAsia"/>
                    </w:rPr>
                    <w:t>3500</w:t>
                  </w:r>
                  <w:r w:rsidRPr="001D737E">
                    <w:t>_0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  <w10:wrap type="none"/>
            <w10:anchorlock/>
          </v:shape>
        </w:pict>
      </w:r>
    </w:p>
    <w:p w:rsidR="00934DAD" w:rsidRPr="001D737E" w:rsidRDefault="00934DAD" w:rsidP="00934DAD"/>
    <w:p w:rsidR="00934DAD" w:rsidRPr="001D737E" w:rsidRDefault="00862771" w:rsidP="00862771">
      <w:pPr>
        <w:pStyle w:val="2"/>
      </w:pPr>
      <w:r>
        <w:t>数据文件</w:t>
      </w:r>
      <w:r>
        <w:rPr>
          <w:rFonts w:hint="eastAsia"/>
        </w:rPr>
        <w:t>要求</w:t>
      </w:r>
    </w:p>
    <w:p w:rsidR="00934DAD" w:rsidRPr="001D737E" w:rsidRDefault="00934DAD" w:rsidP="00934DAD">
      <w:r w:rsidRPr="001D737E">
        <w:tab/>
      </w:r>
      <w:r w:rsidRPr="001D737E">
        <w:t>记录间分隔符：</w:t>
      </w:r>
      <w:r w:rsidRPr="001D737E">
        <w:t>0x0A</w:t>
      </w:r>
      <w:r w:rsidRPr="001D737E">
        <w:t>；</w:t>
      </w:r>
    </w:p>
    <w:p w:rsidR="00934DAD" w:rsidRPr="001D737E" w:rsidRDefault="00934DAD" w:rsidP="00934DAD">
      <w:r w:rsidRPr="001D737E">
        <w:t></w:t>
      </w:r>
      <w:r w:rsidRPr="001D737E">
        <w:tab/>
      </w:r>
      <w:r w:rsidRPr="001D737E">
        <w:t>字段间分隔符：</w:t>
      </w:r>
      <w:r w:rsidRPr="001D737E">
        <w:t>ASCII</w:t>
      </w:r>
      <w:r w:rsidRPr="001D737E">
        <w:t>码</w:t>
      </w:r>
      <w:r w:rsidRPr="001D737E">
        <w:t>0x09</w:t>
      </w:r>
      <w:r w:rsidRPr="001D737E">
        <w:t>（</w:t>
      </w:r>
      <w:r w:rsidRPr="001D737E">
        <w:t>TAB</w:t>
      </w:r>
      <w:r w:rsidRPr="001D737E">
        <w:t>）</w:t>
      </w:r>
      <w:r w:rsidRPr="001D737E">
        <w:t>,</w:t>
      </w:r>
      <w:r w:rsidRPr="001D737E">
        <w:t>每行最后一个字段后不需要分割。</w:t>
      </w:r>
    </w:p>
    <w:p w:rsidR="00934DAD" w:rsidRPr="001D737E" w:rsidRDefault="00934DAD" w:rsidP="00934DAD">
      <w:r w:rsidRPr="001D737E">
        <w:tab/>
      </w:r>
      <w:r w:rsidRPr="001D737E">
        <w:t>非西文：</w:t>
      </w:r>
      <w:r w:rsidRPr="001D737E">
        <w:t>UTF-8</w:t>
      </w:r>
      <w:r w:rsidRPr="001D737E">
        <w:t>码；西文：</w:t>
      </w:r>
      <w:r w:rsidRPr="001D737E">
        <w:t>ASCII</w:t>
      </w:r>
      <w:r w:rsidRPr="001D737E">
        <w:t>码</w:t>
      </w:r>
    </w:p>
    <w:p w:rsidR="00934DAD" w:rsidRPr="001D737E" w:rsidRDefault="00934DAD" w:rsidP="00934DAD">
      <w:r w:rsidRPr="001D737E">
        <w:tab/>
      </w:r>
      <w:r w:rsidRPr="001D737E">
        <w:t>符号处理：数字最高位的左边第一位为符号位。对于负数，符号位为</w:t>
      </w:r>
      <w:r w:rsidRPr="001D737E">
        <w:t>“-”</w:t>
      </w:r>
      <w:r w:rsidRPr="001D737E">
        <w:t>，正数不用加符号位。</w:t>
      </w:r>
    </w:p>
    <w:p w:rsidR="00200DFB" w:rsidRPr="001D737E" w:rsidRDefault="00934DAD" w:rsidP="00934DAD">
      <w:r w:rsidRPr="001D737E">
        <w:tab/>
      </w:r>
      <w:r w:rsidRPr="001D737E">
        <w:t>为空字段处理：</w:t>
      </w:r>
      <w:r w:rsidR="006C1688">
        <w:rPr>
          <w:rFonts w:hint="eastAsia"/>
        </w:rPr>
        <w:t>参见后继章节</w:t>
      </w:r>
      <w:r w:rsidRPr="001D737E">
        <w:t>。</w:t>
      </w:r>
    </w:p>
    <w:p w:rsidR="009F7F08" w:rsidRPr="001D737E" w:rsidRDefault="0069333B" w:rsidP="009F7F08">
      <w:r w:rsidRPr="001D737E">
        <w:t>注意：</w:t>
      </w:r>
    </w:p>
    <w:p w:rsidR="0069333B" w:rsidRPr="001D737E" w:rsidRDefault="0069333B" w:rsidP="009F7F08">
      <w:r w:rsidRPr="001D737E">
        <w:tab/>
        <w:t>PCSE</w:t>
      </w:r>
      <w:r w:rsidRPr="001D737E">
        <w:t>的分析机上，有多个</w:t>
      </w:r>
      <w:r w:rsidRPr="001D737E">
        <w:t>SDR</w:t>
      </w:r>
      <w:r w:rsidR="00132207">
        <w:rPr>
          <w:rFonts w:hint="eastAsia"/>
        </w:rPr>
        <w:t>输出线</w:t>
      </w:r>
      <w:r w:rsidRPr="001D737E">
        <w:t>程，即同一时刻，</w:t>
      </w:r>
      <w:r w:rsidRPr="001D737E">
        <w:t>1</w:t>
      </w:r>
      <w:r w:rsidRPr="001D737E">
        <w:t>台</w:t>
      </w:r>
      <w:r w:rsidRPr="001D737E">
        <w:t>PCSE</w:t>
      </w:r>
      <w:r w:rsidRPr="001D737E">
        <w:t>的</w:t>
      </w:r>
      <w:r w:rsidR="00D5009B">
        <w:rPr>
          <w:rFonts w:hint="eastAsia"/>
        </w:rPr>
        <w:t>分析</w:t>
      </w:r>
      <w:r w:rsidRPr="001D737E">
        <w:t>机上</w:t>
      </w:r>
      <w:r w:rsidR="001A4371">
        <w:rPr>
          <w:rFonts w:hint="eastAsia"/>
        </w:rPr>
        <w:t>对于</w:t>
      </w:r>
      <w:r w:rsidRPr="001D737E">
        <w:t>同一种</w:t>
      </w:r>
      <w:r w:rsidRPr="001D737E">
        <w:t>SDR</w:t>
      </w:r>
      <w:r w:rsidRPr="001D737E">
        <w:t>，会有</w:t>
      </w:r>
      <w:r w:rsidRPr="001D737E">
        <w:t>N</w:t>
      </w:r>
      <w:r w:rsidRPr="001D737E">
        <w:t>个文件存在，</w:t>
      </w:r>
      <w:r w:rsidRPr="001D737E">
        <w:t>N</w:t>
      </w:r>
      <w:r w:rsidRPr="001D737E">
        <w:t>目前</w:t>
      </w:r>
      <w:r w:rsidRPr="001D737E">
        <w:t>=4</w:t>
      </w:r>
      <w:r w:rsidRPr="001D737E">
        <w:t>。</w:t>
      </w:r>
    </w:p>
    <w:p w:rsidR="00A506F1" w:rsidRPr="001D737E" w:rsidRDefault="00A506F1" w:rsidP="009F7F08"/>
    <w:p w:rsidR="00A506F1" w:rsidRDefault="00A506F1" w:rsidP="00862771">
      <w:pPr>
        <w:pStyle w:val="2"/>
      </w:pPr>
      <w:r w:rsidRPr="001D737E">
        <w:lastRenderedPageBreak/>
        <w:t>文件内容格式</w:t>
      </w:r>
    </w:p>
    <w:p w:rsidR="0084069D" w:rsidRPr="0084069D" w:rsidRDefault="0084069D" w:rsidP="0084069D">
      <w:r>
        <w:rPr>
          <w:rFonts w:hint="eastAsia"/>
        </w:rPr>
        <w:t>摘自《</w:t>
      </w:r>
      <w:r w:rsidRPr="0084069D">
        <w:rPr>
          <w:rFonts w:hint="eastAsia"/>
        </w:rPr>
        <w:t>附录</w:t>
      </w:r>
      <w:r w:rsidRPr="0084069D">
        <w:rPr>
          <w:rFonts w:hint="eastAsia"/>
        </w:rPr>
        <w:t>1</w:t>
      </w:r>
      <w:r w:rsidRPr="0084069D">
        <w:rPr>
          <w:rFonts w:hint="eastAsia"/>
        </w:rPr>
        <w:t>：中国移动数据业务监测与分析系统接口规范</w:t>
      </w:r>
      <w:r w:rsidRPr="0084069D">
        <w:rPr>
          <w:rFonts w:hint="eastAsia"/>
        </w:rPr>
        <w:t>V3.0.doc</w:t>
      </w:r>
      <w:r>
        <w:rPr>
          <w:rFonts w:hint="eastAsia"/>
        </w:rPr>
        <w:t>》</w:t>
      </w:r>
      <w:r>
        <w:rPr>
          <w:rFonts w:hint="eastAsia"/>
        </w:rPr>
        <w:t xml:space="preserve"> 2.5</w:t>
      </w:r>
      <w:r>
        <w:rPr>
          <w:rFonts w:hint="eastAsia"/>
        </w:rPr>
        <w:t>章节。修改如下：</w:t>
      </w:r>
      <w:r>
        <w:rPr>
          <w:rFonts w:hint="eastAsia"/>
        </w:rPr>
        <w:t>HTTP(</w:t>
      </w:r>
      <w:r w:rsidR="000C7A2A">
        <w:rPr>
          <w:rFonts w:hint="eastAsia"/>
        </w:rPr>
        <w:t>及</w:t>
      </w:r>
      <w:r>
        <w:rPr>
          <w:rFonts w:hint="eastAsia"/>
        </w:rPr>
        <w:t>WAP2.0)</w:t>
      </w:r>
      <w:r>
        <w:rPr>
          <w:rFonts w:hint="eastAsia"/>
        </w:rPr>
        <w:t>话单和</w:t>
      </w:r>
      <w:r>
        <w:rPr>
          <w:rFonts w:hint="eastAsia"/>
        </w:rPr>
        <w:t>WAP1.X</w:t>
      </w:r>
      <w:r>
        <w:rPr>
          <w:rFonts w:hint="eastAsia"/>
        </w:rPr>
        <w:t>话单末尾增加“原始</w:t>
      </w:r>
      <w:r>
        <w:rPr>
          <w:rFonts w:hint="eastAsia"/>
        </w:rPr>
        <w:t>URL</w:t>
      </w:r>
      <w:r>
        <w:rPr>
          <w:rFonts w:hint="eastAsia"/>
        </w:rPr>
        <w:t>”，已标红。</w:t>
      </w:r>
    </w:p>
    <w:p w:rsidR="00F00F5A" w:rsidRDefault="00F00F5A" w:rsidP="00F00F5A">
      <w:pPr>
        <w:pStyle w:val="3"/>
        <w:numPr>
          <w:ilvl w:val="2"/>
          <w:numId w:val="0"/>
        </w:numPr>
        <w:tabs>
          <w:tab w:val="num" w:pos="1021"/>
        </w:tabs>
        <w:spacing w:before="200" w:after="200" w:line="360" w:lineRule="auto"/>
        <w:ind w:left="1701" w:hanging="1701"/>
      </w:pPr>
      <w:bookmarkStart w:id="124" w:name="_Toc324344519"/>
      <w:r w:rsidRPr="00501ED0">
        <w:rPr>
          <w:rFonts w:hint="eastAsia"/>
        </w:rPr>
        <w:t>话单接口数据定义</w:t>
      </w:r>
      <w:bookmarkEnd w:id="124"/>
    </w:p>
    <w:p w:rsidR="00F00F5A" w:rsidRPr="003121D6" w:rsidRDefault="00F00F5A" w:rsidP="00F00F5A">
      <w:pPr>
        <w:pStyle w:val="4"/>
        <w:numPr>
          <w:ilvl w:val="3"/>
          <w:numId w:val="0"/>
        </w:numPr>
        <w:tabs>
          <w:tab w:val="num" w:pos="644"/>
        </w:tabs>
        <w:ind w:left="2344" w:hanging="2344"/>
        <w:rPr>
          <w:rFonts w:ascii="宋体" w:eastAsia="宋体" w:hAnsi="宋体"/>
        </w:rPr>
      </w:pPr>
      <w:r w:rsidRPr="003121D6">
        <w:rPr>
          <w:rFonts w:ascii="宋体" w:eastAsia="宋体" w:hAnsi="宋体" w:hint="eastAsia"/>
        </w:rPr>
        <w:t>GTP-C详单定义</w:t>
      </w:r>
    </w:p>
    <w:tbl>
      <w:tblPr>
        <w:tblW w:w="8222" w:type="dxa"/>
        <w:tblInd w:w="108" w:type="dxa"/>
        <w:tblLayout w:type="fixed"/>
        <w:tblLook w:val="04A0"/>
      </w:tblPr>
      <w:tblGrid>
        <w:gridCol w:w="426"/>
        <w:gridCol w:w="1984"/>
        <w:gridCol w:w="1276"/>
        <w:gridCol w:w="1417"/>
        <w:gridCol w:w="1701"/>
        <w:gridCol w:w="1418"/>
      </w:tblGrid>
      <w:tr w:rsidR="00F00F5A" w:rsidRPr="007859F0" w:rsidTr="000628E9">
        <w:trPr>
          <w:trHeight w:val="58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7859F0" w:rsidRDefault="007859F0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空处理</w:t>
            </w:r>
          </w:p>
        </w:tc>
      </w:tr>
      <w:tr w:rsidR="00F00F5A" w:rsidRPr="007859F0" w:rsidTr="000628E9">
        <w:trPr>
          <w:trHeight w:val="73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TRANSACTION_TYPE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GTP事务类型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NUMERIC(3,0)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16:Create;</w:t>
            </w:r>
          </w:p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18:Update;</w:t>
            </w:r>
          </w:p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20:Delete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7859F0" w:rsidRDefault="007859F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非空，无值0</w:t>
            </w:r>
          </w:p>
        </w:tc>
      </w:tr>
      <w:tr w:rsidR="00F00F5A" w:rsidRPr="007859F0" w:rsidTr="000628E9">
        <w:trPr>
          <w:trHeight w:val="169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MSG_REQ_TIME_MS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请求消息时间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(MS)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NUMERIC(13,2)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REQUEST消息的时间戳（UTC时间），从1970/1/1 00:00:00开始到当前的毫秒数。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7859F0" w:rsidTr="000628E9">
        <w:trPr>
          <w:trHeight w:val="169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MSG_RSP_TIME_MS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响应消息时间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(MS)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NUMERIC(13,2)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RESPONSE消息的时间戳（UTC时间），从1970/1/1 00:00:00开始到当前的毫秒数。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CAUSE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响应原因值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NUMERIC（</w:t>
            </w:r>
            <w:r w:rsidRPr="00695703">
              <w:rPr>
                <w:color w:val="000000"/>
                <w:kern w:val="0"/>
                <w:sz w:val="18"/>
                <w:szCs w:val="18"/>
              </w:rPr>
              <w:t>3,0</w:t>
            </w: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F00F5A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E46444" w:rsidP="001C6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4B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允许为空值</w:t>
            </w:r>
          </w:p>
        </w:tc>
      </w:tr>
      <w:tr w:rsidR="00F00F5A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GTP_VER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GTP版本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NUMERIC（</w:t>
            </w:r>
            <w:r w:rsidRPr="00695703">
              <w:rPr>
                <w:color w:val="000000"/>
                <w:kern w:val="0"/>
                <w:sz w:val="18"/>
                <w:szCs w:val="18"/>
              </w:rPr>
              <w:t>1,0</w:t>
            </w: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0:V0</w:t>
            </w:r>
          </w:p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1:V1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54B1F" w:rsidP="002941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4B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允许为空值</w:t>
            </w:r>
          </w:p>
        </w:tc>
      </w:tr>
      <w:tr w:rsidR="00F00F5A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IMSI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用户全球标识码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F00F5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54B1F" w:rsidP="001D0A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4B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允许为空值</w:t>
            </w:r>
          </w:p>
        </w:tc>
      </w:tr>
      <w:tr w:rsidR="00F00F5A" w:rsidRPr="007859F0" w:rsidTr="000628E9">
        <w:trPr>
          <w:trHeight w:val="5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MSISDN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用户手机号码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例如</w:t>
            </w:r>
            <w:r w:rsidRPr="00695703">
              <w:rPr>
                <w:rFonts w:ascii="Calibri" w:hAnsi="Calibri" w:cs="宋体"/>
                <w:kern w:val="0"/>
                <w:sz w:val="18"/>
                <w:szCs w:val="18"/>
              </w:rPr>
              <w:t>8613810001000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54B1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4B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允许为空值</w:t>
            </w:r>
          </w:p>
        </w:tc>
      </w:tr>
      <w:tr w:rsidR="00F00F5A" w:rsidRPr="007859F0" w:rsidTr="000628E9">
        <w:trPr>
          <w:trHeight w:val="49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IMEI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终端设备标识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是报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IMEI，非IMEISV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54B1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4B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允许为空</w:t>
            </w:r>
            <w:r w:rsidR="00695703"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值</w:t>
            </w:r>
          </w:p>
        </w:tc>
      </w:tr>
      <w:tr w:rsidR="00F00F5A" w:rsidRPr="007859F0" w:rsidTr="000628E9">
        <w:trPr>
          <w:trHeight w:val="172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接入类型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0-未携带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1-UTRAN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2-GERAN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3-WLAN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4-GAN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5-HSPA Evolution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  <w:t>6-EUTRAN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715636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MCC（从PLMN获得）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移动国家代码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460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MNC（从PLMN获得）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移动网络代码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103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LAC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位置区编码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十进制形式，例如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0xCBDE，这里要填对应的十进制52190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103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RAC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路由区编码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十进制形式，例如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0xCB，这里要填对应的十进制203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103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SAC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服务区编码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十进制形式，例如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0xCBDE，这里要填对应的十进制52190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103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小区编码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kern w:val="0"/>
                <w:sz w:val="18"/>
                <w:szCs w:val="18"/>
              </w:rPr>
              <w:t>十进制形式，例如</w:t>
            </w:r>
            <w:r w:rsidRPr="00695703">
              <w:rPr>
                <w:rFonts w:ascii="宋体" w:hAnsi="宋体" w:cs="宋体"/>
                <w:kern w:val="0"/>
                <w:sz w:val="18"/>
                <w:szCs w:val="18"/>
              </w:rPr>
              <w:t>0xCBDE，这里要填对应的十进制52190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1C632F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7859F0" w:rsidTr="000628E9">
        <w:trPr>
          <w:trHeight w:val="97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MS_IP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客户端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点分十进制形式，例如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10.120.218.110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4E3E17" w:rsidRPr="007859F0" w:rsidTr="000628E9">
        <w:trPr>
          <w:trHeight w:val="97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SGSN_SIG_IP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SGSN信令面IP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点分十进制形式，例如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10.120.218.110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4E3E17" w:rsidRPr="007859F0" w:rsidTr="000628E9">
        <w:trPr>
          <w:trHeight w:val="97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GGSN_SIG_IP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GGSN信令面IP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点分十进制形式，例如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10.120.218.110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4E3E17" w:rsidRPr="007859F0" w:rsidTr="000628E9">
        <w:trPr>
          <w:trHeight w:val="97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SGSN_DATA_IP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SGSN数据面IP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点分十进制形式，例如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10.120.218.110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4E3E17" w:rsidRPr="007859F0" w:rsidTr="000628E9">
        <w:trPr>
          <w:trHeight w:val="97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GGSN_DATA_IP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GGSN数据面IP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点分十进制形式，例如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10.120.218.110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4E3E17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NSAPI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网络层服务接入点标识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NUMERIC（2</w:t>
            </w:r>
            <w:r w:rsidRPr="00695703">
              <w:rPr>
                <w:color w:val="000000"/>
                <w:kern w:val="0"/>
                <w:sz w:val="18"/>
                <w:szCs w:val="18"/>
              </w:rPr>
              <w:t>,0</w:t>
            </w: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取值范围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3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接入点名称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cmwap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允许为空值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SGSN_SIG_TEID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SGSN信令面TEID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NUMERIC(10,0)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十进制的形式，例如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0xAABBCCDD，这里要填其对应的十进制2864434397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lastRenderedPageBreak/>
              <w:t>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GGSN_SIG_TEID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GGSN信令面TEID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NUMERIC(10,0)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十进制的形式，例如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0xAABBCCDD，这里要填其对应的十进制2864434397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SGSN_DATA_TEID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SGSN用户面TEID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NUMERIC(10,0)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十进制的形式，例如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0xAABBCCDD，这里要填其对应的十进制2864434397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95703">
              <w:rPr>
                <w:kern w:val="0"/>
                <w:sz w:val="18"/>
                <w:szCs w:val="18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GGSN_DATA_TEID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GGSN用户面TEID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NUMERIC(10,0)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十进制的形式，例如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0xAABBCCDD，这里要填其对应的十进制2864434397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CHARGING_CHARACTER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计费特征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HEXCHAR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3E17" w:rsidRPr="007859F0" w:rsidRDefault="00695703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十六进制数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E17" w:rsidRPr="007859F0" w:rsidRDefault="004E3E17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4E3E17" w:rsidRPr="007859F0" w:rsidTr="000628E9">
        <w:trPr>
          <w:trHeight w:val="14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E17" w:rsidRPr="007859F0" w:rsidRDefault="005D3A29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25" w:author="user" w:date="2013-04-10T15:4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28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3E17" w:rsidRPr="007859F0" w:rsidRDefault="005D3A29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26" w:author="user" w:date="2013-04-10T15:50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3E17" w:rsidRPr="007859F0" w:rsidRDefault="000540C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27" w:author="user" w:date="2013-04-10T15:5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</w:t>
              </w:r>
            </w:ins>
            <w:ins w:id="128" w:author="user" w:date="2013-04-10T15:52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标识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3E17" w:rsidRPr="007859F0" w:rsidRDefault="00540EC2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29" w:author="user" w:date="2013-04-10T15:52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E17" w:rsidRDefault="0042468E" w:rsidP="00F71263">
            <w:pPr>
              <w:widowControl/>
              <w:jc w:val="center"/>
              <w:rPr>
                <w:ins w:id="130" w:author="user" w:date="2013-04-10T15:53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31" w:author="user" w:date="2013-04-10T15:53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42468E" w:rsidRPr="007859F0" w:rsidRDefault="0042468E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32" w:author="user" w:date="2013-04-10T15:53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3E17" w:rsidRPr="007859F0" w:rsidRDefault="00540EC2" w:rsidP="003C3C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33" w:author="user" w:date="2013-04-10T15:53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A80C4A" w:rsidRPr="007859F0" w:rsidTr="000628E9">
        <w:trPr>
          <w:trHeight w:val="1455"/>
          <w:ins w:id="134" w:author="user" w:date="2013-04-10T15:51:00Z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C4A" w:rsidRDefault="009B409B" w:rsidP="00F71263">
            <w:pPr>
              <w:widowControl/>
              <w:jc w:val="center"/>
              <w:rPr>
                <w:ins w:id="135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36" w:author="User" w:date="2013-05-16T14:4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29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C4A" w:rsidRDefault="009B409B" w:rsidP="00F71263">
            <w:pPr>
              <w:widowControl/>
              <w:jc w:val="center"/>
              <w:rPr>
                <w:ins w:id="137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38" w:author="User" w:date="2013-05-16T14:52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C4A" w:rsidRPr="007859F0" w:rsidRDefault="002718DB" w:rsidP="00F71263">
            <w:pPr>
              <w:widowControl/>
              <w:jc w:val="center"/>
              <w:rPr>
                <w:ins w:id="139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40" w:author="User" w:date="2013-05-16T14:52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C4A" w:rsidRPr="007859F0" w:rsidRDefault="00681D19" w:rsidP="00F71263">
            <w:pPr>
              <w:widowControl/>
              <w:jc w:val="center"/>
              <w:rPr>
                <w:ins w:id="141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42" w:author="User" w:date="2013-05-16T14:53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C4A" w:rsidRPr="007859F0" w:rsidRDefault="00897F08" w:rsidP="00F71263">
            <w:pPr>
              <w:widowControl/>
              <w:jc w:val="center"/>
              <w:rPr>
                <w:ins w:id="143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44" w:author="User" w:date="2013-05-16T14:53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C4A" w:rsidRPr="007859F0" w:rsidRDefault="002718DB" w:rsidP="003C3C64">
            <w:pPr>
              <w:widowControl/>
              <w:jc w:val="center"/>
              <w:rPr>
                <w:ins w:id="145" w:author="user" w:date="2013-04-10T15:5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46" w:author="User" w:date="2013-05-16T14:52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</w:tc>
      </w:tr>
    </w:tbl>
    <w:p w:rsidR="00F00F5A" w:rsidRPr="003121D6" w:rsidRDefault="00F00F5A" w:rsidP="00F00F5A">
      <w:pPr>
        <w:pStyle w:val="4"/>
        <w:numPr>
          <w:ilvl w:val="3"/>
          <w:numId w:val="0"/>
        </w:numPr>
        <w:tabs>
          <w:tab w:val="num" w:pos="644"/>
        </w:tabs>
        <w:ind w:left="2344" w:hanging="2344"/>
        <w:rPr>
          <w:rFonts w:ascii="宋体" w:eastAsia="宋体" w:hAnsi="宋体"/>
        </w:rPr>
      </w:pPr>
      <w:r w:rsidRPr="003121D6">
        <w:rPr>
          <w:rFonts w:ascii="宋体" w:eastAsia="宋体" w:hAnsi="宋体" w:hint="eastAsia"/>
        </w:rPr>
        <w:t>数据业务话单定义</w:t>
      </w:r>
    </w:p>
    <w:p w:rsidR="00F00F5A" w:rsidRPr="00744C24" w:rsidRDefault="00F00F5A" w:rsidP="00F00F5A">
      <w:pPr>
        <w:numPr>
          <w:ilvl w:val="0"/>
          <w:numId w:val="12"/>
        </w:numPr>
        <w:spacing w:line="360" w:lineRule="auto"/>
      </w:pPr>
      <w:r w:rsidRPr="00744C24">
        <w:rPr>
          <w:rFonts w:hint="eastAsia"/>
        </w:rPr>
        <w:t>通用数据业务话单</w:t>
      </w:r>
    </w:p>
    <w:tbl>
      <w:tblPr>
        <w:tblW w:w="5000" w:type="pct"/>
        <w:jc w:val="center"/>
        <w:tblLayout w:type="fixed"/>
        <w:tblLook w:val="04A0"/>
      </w:tblPr>
      <w:tblGrid>
        <w:gridCol w:w="533"/>
        <w:gridCol w:w="1369"/>
        <w:gridCol w:w="1655"/>
        <w:gridCol w:w="1043"/>
        <w:gridCol w:w="2512"/>
        <w:gridCol w:w="1410"/>
      </w:tblGrid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1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881782" w:rsidRDefault="001A4A30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空值处理</w:t>
            </w:r>
          </w:p>
        </w:tc>
      </w:tr>
      <w:tr w:rsidR="00F00F5A" w:rsidRPr="00C23A0D" w:rsidTr="00F71263">
        <w:trPr>
          <w:trHeight w:val="73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SERVICE_START_TIME_MS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业务开始时间(MS)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业务开始的时间戳（UTC时间），从1970/1/1 00:00:00开始到当前的毫秒数。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C23A0D" w:rsidTr="00F71263">
        <w:trPr>
          <w:trHeight w:val="145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SERVICE_END_TIME_MS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业务结束时间(MS)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业务结束的时间戳（UTC时间），从1970/1/1 00:00:00开始到当前的毫秒数。业务结束可能是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流结束时间，对长连接也可能是定时上报的时间，具体实现视厂商实现而定。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E4750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E3A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>非空，无值填0.00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lastRenderedPageBreak/>
              <w:t>3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</w:t>
            </w:r>
          </w:p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CATEGORY_ID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应用大类ID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应用所归属的应用大类的ID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44E0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121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4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APP_ID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应用ID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应用的ID，例如新浪微博和腾讯微博如果属于不同的应用，则有不同的ID。具体应用划分及ID划分取决于共享层或采集层厂商，不同厂商可能不同，应用层需要适配。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44E0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B13BB" w:rsidTr="00F71263">
        <w:trPr>
          <w:trHeight w:val="192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1A1D8E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1A1D8E">
              <w:rPr>
                <w:kern w:val="0"/>
                <w:szCs w:val="21"/>
              </w:rPr>
              <w:t>5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1A1D8E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1D8E">
              <w:rPr>
                <w:rFonts w:ascii="宋体" w:hAnsi="宋体" w:cs="宋体" w:hint="eastAsia"/>
                <w:kern w:val="0"/>
                <w:szCs w:val="21"/>
              </w:rPr>
              <w:t>SOFTWARE_VERSION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1A1D8E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1D8E">
              <w:rPr>
                <w:rFonts w:ascii="宋体" w:hAnsi="宋体" w:cs="宋体" w:hint="eastAsia"/>
                <w:kern w:val="0"/>
                <w:szCs w:val="21"/>
              </w:rPr>
              <w:t>软件版本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1A1D8E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1D8E">
              <w:rPr>
                <w:rFonts w:ascii="宋体" w:hAnsi="宋体" w:cs="宋体" w:hint="eastAsia"/>
                <w:kern w:val="0"/>
                <w:szCs w:val="21"/>
              </w:rPr>
              <w:t>VARCHAR(16)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1A1D8E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A1D8E">
              <w:rPr>
                <w:rFonts w:ascii="宋体" w:hAnsi="宋体" w:cs="宋体" w:hint="eastAsia"/>
                <w:kern w:val="0"/>
                <w:szCs w:val="21"/>
              </w:rPr>
              <w:t>只填入QQ软件的版本号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44E07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允许空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用户手机号码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72403A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7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IMSI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用户全球标识码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例如</w:t>
            </w:r>
            <w:r w:rsidRPr="00881782">
              <w:rPr>
                <w:rFonts w:ascii="Calibri" w:hAnsi="Calibri" w:cs="宋体"/>
                <w:kern w:val="0"/>
                <w:szCs w:val="21"/>
              </w:rPr>
              <w:t>8613810001000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72403A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8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IMEI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终端设备标识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是报IMEI，非IMEISV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F44E07" w:rsidP="00F44E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允许空</w:t>
            </w:r>
          </w:p>
        </w:tc>
      </w:tr>
      <w:tr w:rsidR="00F00F5A" w:rsidRPr="00C23A0D" w:rsidTr="00F71263">
        <w:trPr>
          <w:trHeight w:val="193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9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RAT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接入类型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0-未携带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1-UTRAN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2-GERAN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3-WLAN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4-GAN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5-HSPA Evolution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br/>
              <w:t>6-EUTRAN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10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MCC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移动国家代码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例如460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MNC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移动网络代码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例如00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52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12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LAC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位置区编码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52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13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RAC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路由区编码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十进制形式，例如0xCB，这里要填对应的十进制203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52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14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SAC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服务区编码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52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lastRenderedPageBreak/>
              <w:t>15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CI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小区编码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881782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881782" w:rsidRDefault="002B76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49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MS_IP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客户端IP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17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服务器IP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点分十进制形式，例如10.0.0.172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18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MS_PORT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客户端端口号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如80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19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SERVER_PORT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服务器端口号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如8080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20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L4_PROC_TYPE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传输层协议，如TCP或UDP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传输层协议，如TCP或UDP，根据协议填入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71263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APN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接入点名称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如cmwap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22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GTP_VER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GTP版本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NUMERIC（</w:t>
            </w:r>
            <w:r w:rsidRPr="00881782">
              <w:rPr>
                <w:color w:val="000000"/>
                <w:kern w:val="0"/>
                <w:szCs w:val="21"/>
              </w:rPr>
              <w:t>1,0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0:V0,1:V1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695703" w:rsidP="00AA2D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AE7DCA" w:rsidRPr="00C23A0D" w:rsidTr="00F71263">
        <w:trPr>
          <w:trHeight w:val="49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23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SGSN_SIG_IP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SGSN信令面IP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71263">
        <w:trPr>
          <w:trHeight w:val="49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24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GGSN_SIG_IP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GGSN信令面IP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71263">
        <w:trPr>
          <w:trHeight w:val="49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25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SGSN_USER_IP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SGSN用户面IP地址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71263">
        <w:trPr>
          <w:trHeight w:val="495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GGSN_USER_IP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GGSN用户面IP地址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27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UL_VOLUME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上行流量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GTPU之上的流量，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单位是字节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28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DL_VOLUME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下行流量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GTPU之上的流量，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单位是字节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29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t>IP_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PACKETS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包数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30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DL_</w:t>
            </w:r>
            <w:r>
              <w:rPr>
                <w:rFonts w:ascii="宋体" w:hAnsi="宋体" w:cs="宋体" w:hint="eastAsia"/>
                <w:kern w:val="0"/>
                <w:szCs w:val="21"/>
              </w:rPr>
              <w:t>IP_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包数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包数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IP_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FRAG_PACKETS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分片包数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分片包数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32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DL_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IP_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FRAG_PACKETS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分片包数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分片包数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33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t>TCP_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rFonts w:hint="eastAsia"/>
                <w:kern w:val="0"/>
                <w:szCs w:val="21"/>
              </w:rPr>
              <w:t>34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DL_</w:t>
            </w:r>
            <w:r>
              <w:rPr>
                <w:rFonts w:ascii="宋体" w:hAnsi="宋体" w:cs="宋体" w:hint="eastAsia"/>
                <w:kern w:val="0"/>
                <w:szCs w:val="21"/>
              </w:rPr>
              <w:t>TCP_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TCP_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RETRAN_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lastRenderedPageBreak/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TCP重传报文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TCP重传报文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rFonts w:hint="eastAsia"/>
                <w:kern w:val="0"/>
                <w:szCs w:val="21"/>
              </w:rPr>
              <w:lastRenderedPageBreak/>
              <w:t>3</w:t>
            </w: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DL_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TCP_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RETRAN_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TCP重传报文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TCP重传报文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UL_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TCP_OOD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TCP乱序报文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上行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TCP乱序报文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F6360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  <w:r w:rsidRPr="00881782"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DL_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TCP_ OOD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</w:t>
            </w:r>
            <w:r w:rsidRPr="00881782"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9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TCP乱序报文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4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81782">
              <w:rPr>
                <w:rFonts w:ascii="宋体" w:hAnsi="宋体" w:cs="宋体" w:hint="eastAsia"/>
                <w:kern w:val="0"/>
                <w:szCs w:val="21"/>
              </w:rPr>
              <w:t>下行</w:t>
            </w:r>
            <w:r>
              <w:rPr>
                <w:rFonts w:ascii="宋体" w:hAnsi="宋体" w:cs="宋体" w:hint="eastAsia"/>
                <w:kern w:val="0"/>
                <w:szCs w:val="21"/>
              </w:rPr>
              <w:t>TCP乱序报文</w:t>
            </w:r>
            <w:r w:rsidRPr="00881782">
              <w:rPr>
                <w:rFonts w:ascii="宋体" w:hAnsi="宋体" w:cs="宋体" w:hint="eastAsia"/>
                <w:kern w:val="0"/>
                <w:szCs w:val="21"/>
              </w:rPr>
              <w:t>数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E7DCA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7DCA" w:rsidRPr="00881782" w:rsidRDefault="00AE7DCA" w:rsidP="00F71263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7DCA" w:rsidRPr="00881782" w:rsidRDefault="00AE7DC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C2101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2101" w:rsidRPr="004275FD" w:rsidRDefault="00FC2101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47" w:author="user" w:date="2013-04-10T15:54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39</w:t>
              </w:r>
            </w:ins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2101" w:rsidRDefault="00FC210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48" w:author="user" w:date="2013-04-10T15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2101" w:rsidRDefault="00FC210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49" w:author="user" w:date="2013-04-10T15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用户一次上下线过程唯一标识</w:t>
              </w:r>
            </w:ins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2101" w:rsidRDefault="00FC210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0" w:author="user" w:date="2013-04-10T15:54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2101" w:rsidRDefault="00FC2101" w:rsidP="00F63607">
            <w:pPr>
              <w:widowControl/>
              <w:jc w:val="center"/>
              <w:rPr>
                <w:ins w:id="151" w:author="user" w:date="2013-04-10T15:54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52" w:author="user" w:date="2013-04-10T15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FC2101" w:rsidRDefault="00FC210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3" w:author="user" w:date="2013-04-10T15:54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2101" w:rsidRPr="00881782" w:rsidRDefault="00FC210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4" w:author="user" w:date="2013-04-10T15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0535E5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35E5" w:rsidRPr="004275FD" w:rsidRDefault="000535E5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5" w:author="user" w:date="2013-04-10T15:59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40</w:t>
              </w:r>
            </w:ins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535E5" w:rsidRDefault="000535E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6" w:author="user" w:date="2013-04-10T15:5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CONN_ID</w:t>
              </w:r>
            </w:ins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535E5" w:rsidRDefault="000535E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7" w:author="user" w:date="2013-04-10T15:5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通用话单和HTTP、</w:t>
              </w:r>
              <w:r w:rsidR="00BC6A00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WAP1.x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、DNS话单业务关联ID</w:t>
              </w:r>
            </w:ins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535E5" w:rsidRDefault="000535E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58" w:author="user" w:date="2013-04-10T15:59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535E5" w:rsidRDefault="000535E5" w:rsidP="00F63607">
            <w:pPr>
              <w:widowControl/>
              <w:jc w:val="center"/>
              <w:rPr>
                <w:ins w:id="159" w:author="user" w:date="2013-04-10T15:59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60" w:author="user" w:date="2013-04-10T15:5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0535E5" w:rsidRDefault="000535E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1" w:author="user" w:date="2013-04-10T15:59:00Z">
              <w:r w:rsidRPr="00A80C4A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5678360735150030849</w:t>
              </w:r>
            </w:ins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35E5" w:rsidRPr="00881782" w:rsidRDefault="000535E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2" w:author="user" w:date="2013-04-10T15:59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4275FD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3" w:author="User" w:date="2013-05-16T14:54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41</w:t>
              </w:r>
            </w:ins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4" w:author="User" w:date="2013-05-16T14:54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5" w:author="User" w:date="2013-05-16T14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6" w:author="User" w:date="2013-05-16T14:54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7" w:author="User" w:date="2013-05-16T14:54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8" w:author="User" w:date="2013-05-16T14:54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4275FD" w:rsidRDefault="00C10286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69" w:author="User" w:date="2013-05-16T15:00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42</w:t>
              </w:r>
            </w:ins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C1028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70" w:author="User" w:date="2013-05-16T15:00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Detail_flag</w:t>
              </w:r>
            </w:ins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C1028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71" w:author="User" w:date="2013-05-16T15:00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再细分标识</w:t>
              </w:r>
            </w:ins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C1028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72" w:author="User" w:date="2013-05-16T15:00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,0)</w:t>
              </w:r>
            </w:ins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C1028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73" w:author="User" w:date="2013-05-16T15:00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标识用户</w:t>
              </w:r>
            </w:ins>
            <w:ins w:id="174" w:author="User" w:date="2013-05-16T15:01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业务记录是否能再细分，</w:t>
              </w:r>
            </w:ins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7A6D" w:rsidRDefault="002E7A6D" w:rsidP="00F71263">
            <w:pPr>
              <w:widowControl/>
              <w:jc w:val="left"/>
              <w:rPr>
                <w:ins w:id="175" w:author="User" w:date="2013-05-16T15:01:00Z"/>
                <w:rFonts w:ascii="宋体" w:hAnsi="宋体" w:cs="宋体"/>
                <w:color w:val="000000"/>
                <w:kern w:val="0"/>
                <w:szCs w:val="21"/>
              </w:rPr>
            </w:pPr>
            <w:ins w:id="176" w:author="User" w:date="2013-05-16T15:01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非空</w:t>
              </w:r>
            </w:ins>
          </w:p>
          <w:p w:rsidR="004C43CC" w:rsidRDefault="00C10286" w:rsidP="00F71263">
            <w:pPr>
              <w:widowControl/>
              <w:jc w:val="left"/>
              <w:rPr>
                <w:ins w:id="177" w:author="User" w:date="2013-05-16T15:01:00Z"/>
                <w:rFonts w:ascii="宋体" w:hAnsi="宋体" w:cs="宋体"/>
                <w:color w:val="000000"/>
                <w:kern w:val="0"/>
                <w:szCs w:val="21"/>
              </w:rPr>
            </w:pPr>
            <w:ins w:id="178" w:author="User" w:date="2013-05-16T15:01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0=不能再细分</w:t>
              </w:r>
            </w:ins>
          </w:p>
          <w:p w:rsidR="00C10286" w:rsidRDefault="00C10286" w:rsidP="00F71263">
            <w:pPr>
              <w:widowControl/>
              <w:jc w:val="left"/>
              <w:rPr>
                <w:ins w:id="179" w:author="User" w:date="2013-05-16T15:01:00Z"/>
                <w:rFonts w:ascii="宋体" w:hAnsi="宋体" w:cs="宋体"/>
                <w:color w:val="000000"/>
                <w:kern w:val="0"/>
                <w:szCs w:val="21"/>
              </w:rPr>
            </w:pPr>
            <w:ins w:id="180" w:author="User" w:date="2013-05-16T15:01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1=可以再细分</w:t>
              </w:r>
            </w:ins>
          </w:p>
          <w:p w:rsidR="00C10286" w:rsidRPr="00C10286" w:rsidRDefault="00C1028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81" w:author="User" w:date="2013-05-16T15:01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其他=无效</w:t>
              </w:r>
            </w:ins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4275FD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4275FD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F71263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Pr="003121D6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68221B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C43CC" w:rsidRPr="00C23A0D" w:rsidTr="004E3E17">
        <w:trPr>
          <w:trHeight w:val="300"/>
          <w:jc w:val="center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68221B" w:rsidRDefault="004C43C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43CC" w:rsidRDefault="004C43CC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43CC" w:rsidRPr="00881782" w:rsidRDefault="004C43C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F00F5A" w:rsidRPr="00C23A0D" w:rsidRDefault="00F00F5A" w:rsidP="00F00F5A"/>
    <w:p w:rsidR="00F00F5A" w:rsidRPr="00744C24" w:rsidRDefault="00F00F5A" w:rsidP="00F00F5A">
      <w:pPr>
        <w:numPr>
          <w:ilvl w:val="0"/>
          <w:numId w:val="12"/>
        </w:numPr>
        <w:spacing w:line="360" w:lineRule="auto"/>
      </w:pPr>
      <w:r w:rsidRPr="00744C24">
        <w:rPr>
          <w:rFonts w:hint="eastAsia"/>
        </w:rPr>
        <w:t>HTTP(</w:t>
      </w:r>
      <w:r w:rsidRPr="00744C24">
        <w:rPr>
          <w:rFonts w:hint="eastAsia"/>
        </w:rPr>
        <w:t>及</w:t>
      </w:r>
      <w:r w:rsidRPr="00744C24">
        <w:rPr>
          <w:rFonts w:hint="eastAsia"/>
        </w:rPr>
        <w:t>WAP2.0)</w:t>
      </w:r>
      <w:r>
        <w:rPr>
          <w:rFonts w:hint="eastAsia"/>
        </w:rPr>
        <w:t>话单</w:t>
      </w:r>
    </w:p>
    <w:tbl>
      <w:tblPr>
        <w:tblW w:w="5000" w:type="pct"/>
        <w:tblLayout w:type="fixed"/>
        <w:tblLook w:val="04A0"/>
      </w:tblPr>
      <w:tblGrid>
        <w:gridCol w:w="534"/>
        <w:gridCol w:w="1215"/>
        <w:gridCol w:w="2461"/>
        <w:gridCol w:w="939"/>
        <w:gridCol w:w="2151"/>
        <w:gridCol w:w="1222"/>
      </w:tblGrid>
      <w:tr w:rsidR="00F00F5A" w:rsidRPr="00BF4206" w:rsidTr="00F71263">
        <w:trPr>
          <w:trHeight w:val="585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182" w:name="RANGE!B2"/>
            <w:r w:rsidRPr="004535E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  <w:bookmarkEnd w:id="182"/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4535E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4535E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4535E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4535E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4535E7" w:rsidRDefault="00982DB8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空值处理</w:t>
            </w:r>
          </w:p>
        </w:tc>
      </w:tr>
      <w:tr w:rsidR="005E5BA6" w:rsidRPr="005E6312" w:rsidTr="00F63607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5E6312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5E6312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MSG_REQ_TIME_MS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5E6312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请求消息时间(MS)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5E6312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5E6312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color w:val="000000"/>
                <w:kern w:val="0"/>
                <w:szCs w:val="21"/>
              </w:rPr>
              <w:t>REQUEST消息的时间戳（UTC时间），从1970/1/1 00:00:00开始到当前的毫秒数。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5E6312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5E5BA6" w:rsidRPr="006030C4" w:rsidTr="00F63607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MSG_FIRST_RSP_TIME_MS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第一个HTTP响应包时间(MS)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RESPONSE消息的时间戳（UTC时间），从1970/1/1 00:00:00开始到当前的毫秒数。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5E5BA6" w:rsidRPr="006030C4" w:rsidTr="00F71263">
        <w:trPr>
          <w:trHeight w:val="73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MSG_LAST_RSP_TIME_MS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最后一个HTTP内容包的时间(MS)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RESPONSE内容的最后一个内容包的时间戳（UTC时间），从1970/1/1 00:00:00开始到当前的毫秒数。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1B74C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D3F1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非空，无值填0.00</w:t>
            </w:r>
          </w:p>
        </w:tc>
      </w:tr>
      <w:tr w:rsidR="005E5BA6" w:rsidRPr="006030C4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MSG_LAST_ACK_TIME_MS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MS对服务器发的最后一个packet的ACK消息时间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MS对服务器发的最后一个packet的ACK消息时间，没有收到可以不填。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1B74C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D3F1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非空，无值填0.00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APP_CATEGORY_ID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应用大类ID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应用所归属的应用大类的ID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97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APP_ID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应用ID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183" w:name="RANGE!E8"/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  <w:bookmarkEnd w:id="183"/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应用的ID，例如新浪微博和腾讯微博如果属于不同的应用，则有不同的ID。具体应用划分及ID划分取决于共享层或采集层厂商，不同厂商可能不同，应用层需要适配。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用户手机号码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F42EF1" w:rsidRDefault="00695703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IMSI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用户全球标识码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</w:t>
            </w:r>
            <w:r w:rsidRPr="006030C4">
              <w:rPr>
                <w:rFonts w:ascii="宋体" w:hAnsi="宋体" w:cs="宋体"/>
                <w:kern w:val="0"/>
                <w:szCs w:val="21"/>
              </w:rPr>
              <w:t>8613810001000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F42EF1" w:rsidRDefault="00695703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IMEI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终端设备标识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是报IMEI，非IMEISV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193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接入类型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0-未携带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1-UTRAN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2-GERAN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3-WLAN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4-GAN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5-HSPA Evolution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6-EUTRAN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MCC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移动国家代码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例如460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MNC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移动网络代码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LAC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位置区编码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RAC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路由区编码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十进制形式，例如0xCB，这里要填对应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的十进制203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非空，无值填0</w:t>
            </w:r>
          </w:p>
        </w:tc>
      </w:tr>
      <w:tr w:rsidR="005E5BA6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15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SAC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服务区编码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CI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小区编码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客户端IP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服务器IP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点分十进制形式，例如10.0.0.172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MS_PORT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客户端端口号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SERVER_PORT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服务器端口号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如8080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L4_PROC_TYPE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传输层协议，如TCP或UDP，根据协议填入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APN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接入点名称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如cmwap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GTP_VER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GTP版本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NUMERIC（</w:t>
            </w:r>
            <w:r w:rsidRPr="006030C4">
              <w:rPr>
                <w:rFonts w:ascii="宋体" w:hAnsi="宋体"/>
                <w:color w:val="000000"/>
                <w:kern w:val="0"/>
                <w:szCs w:val="21"/>
              </w:rPr>
              <w:t>1,0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0:V0,1:V1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695703" w:rsidP="00C81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SGSN_SIG_IP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SGSN信令面IP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GGSN_SIG_IP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GGSN信令面IP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SGSN_USER_IP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SGSN用户面IP地址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GGSN_USER_IP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GGSN用户面IP地址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HOST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域名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URI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URI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</w:t>
            </w:r>
            <w:r w:rsidR="00967F71">
              <w:rPr>
                <w:rFonts w:ascii="宋体" w:hAnsi="宋体" w:cs="宋体" w:hint="eastAsia"/>
                <w:kern w:val="0"/>
                <w:szCs w:val="21"/>
              </w:rPr>
              <w:t>（512）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与Host拼接为完成的URL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X-Online-Host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X-Online-Host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User-Agent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User-Agent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</w:t>
            </w:r>
          </w:p>
          <w:p w:rsidR="002637D6" w:rsidRPr="006030C4" w:rsidRDefault="002637D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（256）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TRANS_TYPE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事务类型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OPTIONS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HEAD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GET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lastRenderedPageBreak/>
              <w:t>POST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PUT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DELETE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TRACE</w:t>
            </w:r>
          </w:p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/>
                <w:kern w:val="0"/>
                <w:szCs w:val="21"/>
              </w:rPr>
              <w:t>CONNECT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479C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允许空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33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RSP_CODE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响应码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NUMERIC（3,0）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000代表超时，有响应的情况按协议填入。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UL_VOLUME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上行流量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DL_VOLUME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下行流量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_IP_PACKETS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DL_IP_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UL_IP_FRAG_PACKETS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DL_IP_FRAG_PACKETS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_TCP_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DL_TCP_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UL_TCP_RETRAN_SEGMENTS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上行TCP重传报文数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上行TCP重传报文数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DL_TCP_RETRAN_SEGMENTS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下行TCP重传报文数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下行TCP重传报文数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UL_TCP_OOD_SEGMENTS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上行TCP乱序报文数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上行TCP乱序报文数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0F6025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BA6" w:rsidRPr="006030C4" w:rsidRDefault="005E5BA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DL_TCP_ OOD_SEGME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NTS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下行TCP乱序报文数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)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6030C4" w:rsidRDefault="005E5BA6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下行TCP乱序报文数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E5BA6" w:rsidRPr="006030C4" w:rsidRDefault="008C51F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5E5BA6" w:rsidRPr="006030C4" w:rsidTr="000F6025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BA6" w:rsidRPr="000F6025" w:rsidRDefault="005E5BA6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lastRenderedPageBreak/>
              <w:t>46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0F6025" w:rsidRDefault="005E5BA6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ORIGINAL_URL</w:t>
            </w: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0F6025" w:rsidRDefault="005E5BA6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原始URL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Default="005E5BA6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F6025">
              <w:rPr>
                <w:rFonts w:ascii="宋体" w:hAnsi="宋体" w:cs="宋体"/>
                <w:color w:val="FF0000"/>
                <w:kern w:val="0"/>
                <w:szCs w:val="21"/>
              </w:rPr>
              <w:t>VARCHAR</w:t>
            </w:r>
          </w:p>
          <w:p w:rsidR="005B64B6" w:rsidRPr="000F6025" w:rsidRDefault="005B64B6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（256）</w:t>
            </w: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5BA6" w:rsidRPr="000F6025" w:rsidRDefault="005E5BA6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原始URL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E5BA6" w:rsidRPr="000F6025" w:rsidRDefault="003F3FCE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允许空</w:t>
            </w:r>
          </w:p>
        </w:tc>
      </w:tr>
      <w:tr w:rsidR="008A122F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122F" w:rsidRPr="006030C4" w:rsidRDefault="008A122F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ins w:id="184" w:author="user" w:date="2013-04-10T15:55:00Z">
              <w:r>
                <w:rPr>
                  <w:rFonts w:ascii="宋体" w:hAnsi="宋体" w:hint="eastAsia"/>
                  <w:kern w:val="0"/>
                  <w:szCs w:val="21"/>
                </w:rPr>
                <w:t>47</w:t>
              </w:r>
            </w:ins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122F" w:rsidRPr="006030C4" w:rsidRDefault="008A122F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85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122F" w:rsidRPr="006030C4" w:rsidRDefault="008A122F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ins w:id="186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用户一次上下线过程唯一标识</w:t>
              </w:r>
            </w:ins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122F" w:rsidRPr="006030C4" w:rsidRDefault="008A122F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ins w:id="187" w:author="user" w:date="2013-04-10T15:55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122F" w:rsidRDefault="008A122F" w:rsidP="00F63607">
            <w:pPr>
              <w:widowControl/>
              <w:jc w:val="center"/>
              <w:rPr>
                <w:ins w:id="188" w:author="user" w:date="2013-04-10T15:55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89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8A122F" w:rsidRPr="006030C4" w:rsidRDefault="008A122F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ins w:id="190" w:author="user" w:date="2013-04-10T15:55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122F" w:rsidRPr="006030C4" w:rsidRDefault="008A122F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1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FB296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2966" w:rsidRPr="006030C4" w:rsidRDefault="00FB296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ins w:id="192" w:author="user" w:date="2013-04-10T16:01:00Z">
              <w:r>
                <w:rPr>
                  <w:rFonts w:ascii="宋体" w:hAnsi="宋体" w:hint="eastAsia"/>
                  <w:kern w:val="0"/>
                  <w:szCs w:val="21"/>
                </w:rPr>
                <w:t>48</w:t>
              </w:r>
            </w:ins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2966" w:rsidRPr="004275FD" w:rsidRDefault="00FB296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3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CONN_ID</w:t>
              </w:r>
            </w:ins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2966" w:rsidRDefault="00FB296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4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通用话单和HTTP、WAP1.x、DNS话单业务关联ID</w:t>
              </w:r>
            </w:ins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2966" w:rsidRDefault="00FB296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5" w:author="user" w:date="2013-04-10T16:01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2966" w:rsidRDefault="00FB2966" w:rsidP="00F63607">
            <w:pPr>
              <w:widowControl/>
              <w:jc w:val="center"/>
              <w:rPr>
                <w:ins w:id="196" w:author="user" w:date="2013-04-10T16:0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197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FB2966" w:rsidRDefault="00FB296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8" w:author="user" w:date="2013-04-10T16:01:00Z">
              <w:r w:rsidRPr="00A80C4A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5678360735150030849</w:t>
              </w:r>
            </w:ins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2966" w:rsidRDefault="00FB296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199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ins w:id="200" w:author="User" w:date="2013-05-16T14:57:00Z">
              <w:r>
                <w:rPr>
                  <w:rFonts w:ascii="宋体" w:hAnsi="宋体" w:hint="eastAsia"/>
                  <w:kern w:val="0"/>
                  <w:szCs w:val="21"/>
                </w:rPr>
                <w:t>49</w:t>
              </w:r>
            </w:ins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4275FD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01" w:author="User" w:date="2013-05-16T14:57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02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03" w:author="User" w:date="2013-05-16T14:57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04" w:author="User" w:date="2013-05-16T14:57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05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4275FD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4275FD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4275FD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4275FD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F71263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3121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68221B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A08D6" w:rsidRPr="006030C4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A08D6" w:rsidRPr="006030C4" w:rsidRDefault="001A08D6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Pr="0068221B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A08D6" w:rsidRDefault="001A08D6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00F5A" w:rsidRPr="00BF4206" w:rsidRDefault="00F00F5A" w:rsidP="00F00F5A"/>
    <w:p w:rsidR="00F00F5A" w:rsidRPr="00744C24" w:rsidRDefault="00F00F5A" w:rsidP="00F00F5A">
      <w:pPr>
        <w:numPr>
          <w:ilvl w:val="0"/>
          <w:numId w:val="12"/>
        </w:numPr>
        <w:spacing w:line="360" w:lineRule="auto"/>
      </w:pPr>
      <w:r w:rsidRPr="00744C24">
        <w:rPr>
          <w:rFonts w:hint="eastAsia"/>
        </w:rPr>
        <w:t>WAP1.X</w:t>
      </w:r>
      <w:r>
        <w:rPr>
          <w:rFonts w:hint="eastAsia"/>
        </w:rPr>
        <w:t>话单</w:t>
      </w:r>
    </w:p>
    <w:tbl>
      <w:tblPr>
        <w:tblW w:w="5000" w:type="pct"/>
        <w:tblLayout w:type="fixed"/>
        <w:tblLook w:val="04A0"/>
      </w:tblPr>
      <w:tblGrid>
        <w:gridCol w:w="534"/>
        <w:gridCol w:w="1095"/>
        <w:gridCol w:w="2439"/>
        <w:gridCol w:w="931"/>
        <w:gridCol w:w="2311"/>
        <w:gridCol w:w="1212"/>
      </w:tblGrid>
      <w:tr w:rsidR="00F00F5A" w:rsidRPr="005E6312" w:rsidTr="00F71263">
        <w:trPr>
          <w:trHeight w:val="585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457CF2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空值处理</w:t>
            </w:r>
          </w:p>
        </w:tc>
      </w:tr>
      <w:tr w:rsidR="00F00F5A" w:rsidRPr="00C23A0D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MSG_REQ_TIME_MS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请求消息时间(MS)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REQUEST消息的时间戳（UTC时间），从1970/1/1 00:00:00开始到当前的毫秒数。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C23A0D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C23A0D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MSG_FIRST_RSP_TIME_MS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第一个WAP1.X响应包时间(MS)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RESPONSE消息的时间戳（UTC时间），从1970/1/1 00:00:00开始到当前的毫秒数。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C23A0D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MSG_LAST_RSP_TIME_MS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最后一个WAP1.X内容包的时间(MS)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RESPONSE内容的最后一个内容包的时间戳（UTC时间），从1970/1/1 00:00:00开始到当前的毫秒数。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DC25FF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C25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非空，无值填0.00</w:t>
            </w:r>
          </w:p>
        </w:tc>
      </w:tr>
      <w:tr w:rsidR="00F00F5A" w:rsidRPr="00C23A0D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MSG_LAST_ACK_TIME_MS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MS对服务器发的最后一个packet的ACK消息时间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MS对服务器发的最后一个packet的ACK消息时间，没有收到可以不填。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DC25FF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C25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非空，无值填0.00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APP_CATEGORY_ID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应用大类ID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应用所归属的应用大类的ID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57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APP_ID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应用的ID，例如新浪微博和腾讯微博如果属于不同的应用，则有不同的ID。具体应用划分及ID划分取决于共享层或采集层厂商，不同厂商可能不同，应用层需要适配。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MSISDN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用户手机号码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AB5D5D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IMSI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用户全球标识码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AB5D5D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IMEI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终端设备标识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接入类型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0-未携带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1-UTRAN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2-GERAN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3-WLAN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4-GAN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5-HSPA Evolution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6-EUTRAN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MCC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移动国家代码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例如460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MNC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移动网络代码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LAC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位置区编码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RAC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路由区编码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十进制形式，例如0xCB，这里要填对应的十进制203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SAC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服务区编码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CI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小区编码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MS_IP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客户端IP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SERVER_IP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服务器IP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点分十进制形式，例如10.0.0.172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MS_PORT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客户端端口号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NUMERIC(5,0)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20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SERVER_PORT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服务器端口号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NUMERIC(5,0)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L4_PROC_TYPE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传输层协议，如TCP或UDP，根据协议填入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APN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接入点名称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如cmwap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SGSN_SIG_IP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SGSN信令面IP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GGSN_SIG_IP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GGSN信令面IP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SGSN_USER_IP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SGSN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用户面</w:t>
            </w:r>
            <w:r w:rsidRPr="006030C4">
              <w:rPr>
                <w:rFonts w:ascii="宋体" w:hAnsi="宋体"/>
                <w:kern w:val="0"/>
                <w:szCs w:val="21"/>
              </w:rPr>
              <w:t>IP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地址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GGSN_USER_IP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GGSN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用户面</w:t>
            </w:r>
            <w:r w:rsidRPr="006030C4">
              <w:rPr>
                <w:rFonts w:ascii="宋体" w:hAnsi="宋体"/>
                <w:kern w:val="0"/>
                <w:szCs w:val="21"/>
              </w:rPr>
              <w:t>IP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地址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HOST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服务器的名字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URI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URI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</w:t>
            </w:r>
          </w:p>
          <w:p w:rsidR="006C0EEF" w:rsidRPr="006030C4" w:rsidRDefault="006C0EEF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（512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与Host拼接为完成的URL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X_ONLINE_HOST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x-online-host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SESSION_ID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SESSION_ID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connect reply消息中提取server_session_id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User-Agent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User-Agent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</w:t>
            </w:r>
          </w:p>
          <w:p w:rsidR="005B069B" w:rsidRPr="006030C4" w:rsidRDefault="005B069B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(256)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TRANS_TYPE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事务类型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695703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95703">
              <w:rPr>
                <w:rFonts w:ascii="宋体" w:hAnsi="宋体" w:cs="宋体"/>
                <w:kern w:val="0"/>
                <w:szCs w:val="21"/>
                <w:highlight w:val="yellow"/>
              </w:rPr>
              <w:t>VARCHAR(16)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按协议填入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RSP_CODE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响应码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NUMERIC（3,0）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超时无响应填入000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C23A0D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UL_VOLUME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上行流量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DL_VOLUME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下行流量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_IP_PACKETS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DL_IP_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lastRenderedPageBreak/>
              <w:t>38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UL_IP_FRAG_PACKETS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C23A0D" w:rsidTr="00DE51D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DL_IP_FRAG_PACKETS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881782" w:rsidRDefault="00457CF2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DE51D3" w:rsidRPr="00C23A0D" w:rsidTr="00DE51D3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E51D3" w:rsidRPr="000F6025" w:rsidRDefault="00DE51D3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4</w:t>
            </w:r>
            <w:r w:rsidR="001C214D">
              <w:rPr>
                <w:rFonts w:ascii="宋体" w:hAnsi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51D3" w:rsidRPr="000F6025" w:rsidRDefault="00DE51D3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ORIGINAL_URL</w:t>
            </w: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51D3" w:rsidRPr="000F6025" w:rsidRDefault="00DE51D3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原始URL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51D3" w:rsidRDefault="00DE51D3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F6025">
              <w:rPr>
                <w:rFonts w:ascii="宋体" w:hAnsi="宋体" w:cs="宋体"/>
                <w:color w:val="FF0000"/>
                <w:kern w:val="0"/>
                <w:szCs w:val="21"/>
              </w:rPr>
              <w:t>VARCHAR</w:t>
            </w:r>
          </w:p>
          <w:p w:rsidR="00F50DE2" w:rsidRPr="000F6025" w:rsidRDefault="00F50DE2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(512)</w:t>
            </w: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51D3" w:rsidRPr="000F6025" w:rsidRDefault="00DE51D3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原始URL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E51D3" w:rsidRPr="000F6025" w:rsidRDefault="00457CF2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允许空</w:t>
            </w:r>
          </w:p>
        </w:tc>
      </w:tr>
      <w:tr w:rsidR="00AB0E4F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0E4F" w:rsidRDefault="00AB0E4F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ins w:id="206" w:author="user" w:date="2013-04-10T15:55:00Z">
              <w:r>
                <w:rPr>
                  <w:rFonts w:ascii="宋体" w:hAnsi="宋体" w:hint="eastAsia"/>
                  <w:color w:val="FF0000"/>
                  <w:kern w:val="0"/>
                  <w:szCs w:val="21"/>
                </w:rPr>
                <w:t>41</w:t>
              </w:r>
            </w:ins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0E4F" w:rsidRDefault="00AB0E4F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ins w:id="207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0E4F" w:rsidRDefault="00AB0E4F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ins w:id="208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用户一次上下线过程唯一标识</w:t>
              </w:r>
            </w:ins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0E4F" w:rsidRPr="000F6025" w:rsidRDefault="00AB0E4F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ins w:id="209" w:author="user" w:date="2013-04-10T15:55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0E4F" w:rsidRDefault="00AB0E4F" w:rsidP="00F63607">
            <w:pPr>
              <w:widowControl/>
              <w:jc w:val="center"/>
              <w:rPr>
                <w:ins w:id="210" w:author="user" w:date="2013-04-10T15:55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211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AB0E4F" w:rsidRDefault="00AB0E4F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ins w:id="212" w:author="user" w:date="2013-04-10T15:55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0E4F" w:rsidRPr="000F6025" w:rsidRDefault="00AB0E4F" w:rsidP="00F7126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ins w:id="213" w:author="user" w:date="2013-04-10T15:55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DE353B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E353B" w:rsidRDefault="00DE353B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ins w:id="214" w:author="user" w:date="2013-04-10T16:01:00Z">
              <w:r>
                <w:rPr>
                  <w:rFonts w:ascii="宋体" w:hAnsi="宋体" w:hint="eastAsia"/>
                  <w:color w:val="FF0000"/>
                  <w:kern w:val="0"/>
                  <w:szCs w:val="21"/>
                </w:rPr>
                <w:t>42</w:t>
              </w:r>
            </w:ins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53B" w:rsidRPr="004275FD" w:rsidRDefault="00DE353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15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CONN_ID</w:t>
              </w:r>
            </w:ins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53B" w:rsidRDefault="00DE353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16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通用话单和HTTP、WAP1.x、DNS话单业务关联ID</w:t>
              </w:r>
            </w:ins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53B" w:rsidRDefault="00DE353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17" w:author="user" w:date="2013-04-10T16:01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53B" w:rsidRDefault="00DE353B" w:rsidP="00F63607">
            <w:pPr>
              <w:widowControl/>
              <w:jc w:val="center"/>
              <w:rPr>
                <w:ins w:id="218" w:author="user" w:date="2013-04-10T16:0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219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DE353B" w:rsidRDefault="00DE353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0" w:author="user" w:date="2013-04-10T16:01:00Z">
              <w:r w:rsidRPr="00A80C4A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5678360735150030849</w:t>
              </w:r>
            </w:ins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353B" w:rsidRDefault="00DE353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1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ins w:id="222" w:author="User" w:date="2013-05-16T14:57:00Z">
              <w:r>
                <w:rPr>
                  <w:rFonts w:ascii="宋体" w:hAnsi="宋体" w:hint="eastAsia"/>
                  <w:color w:val="FF0000"/>
                  <w:kern w:val="0"/>
                  <w:szCs w:val="21"/>
                </w:rPr>
                <w:t>43</w:t>
              </w:r>
            </w:ins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4275FD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3" w:author="User" w:date="2013-05-16T14:57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4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5" w:author="User" w:date="2013-05-16T14:57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6" w:author="User" w:date="2013-05-16T14:57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7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4275FD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4275FD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4275FD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4275FD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F71263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3121D6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68221B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5475" w:rsidRPr="00C23A0D" w:rsidTr="004E3E17">
        <w:trPr>
          <w:trHeight w:val="300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5475" w:rsidRDefault="00F85475" w:rsidP="00F71263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Pr="0068221B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5475" w:rsidRDefault="00F85475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00F5A" w:rsidRPr="00C23A0D" w:rsidRDefault="00F00F5A" w:rsidP="00F00F5A"/>
    <w:p w:rsidR="00F00F5A" w:rsidRPr="00744C24" w:rsidRDefault="00F00F5A" w:rsidP="00F00F5A">
      <w:pPr>
        <w:numPr>
          <w:ilvl w:val="0"/>
          <w:numId w:val="12"/>
        </w:numPr>
        <w:spacing w:line="360" w:lineRule="auto"/>
      </w:pPr>
      <w:r w:rsidRPr="00744C24">
        <w:rPr>
          <w:rFonts w:hint="eastAsia"/>
        </w:rPr>
        <w:t>MMS(MO/MT)</w:t>
      </w:r>
      <w:r>
        <w:rPr>
          <w:rFonts w:hint="eastAsia"/>
        </w:rPr>
        <w:t>话单</w:t>
      </w:r>
    </w:p>
    <w:tbl>
      <w:tblPr>
        <w:tblW w:w="5000" w:type="pct"/>
        <w:tblLayout w:type="fixed"/>
        <w:tblLook w:val="04A0"/>
      </w:tblPr>
      <w:tblGrid>
        <w:gridCol w:w="534"/>
        <w:gridCol w:w="1253"/>
        <w:gridCol w:w="1675"/>
        <w:gridCol w:w="941"/>
        <w:gridCol w:w="2205"/>
        <w:gridCol w:w="1914"/>
      </w:tblGrid>
      <w:tr w:rsidR="00F00F5A" w:rsidRPr="005E6312" w:rsidTr="00F71263">
        <w:trPr>
          <w:trHeight w:val="585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9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1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1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00F5A" w:rsidRPr="005E6312" w:rsidRDefault="00E546D1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空值处理</w:t>
            </w:r>
          </w:p>
        </w:tc>
      </w:tr>
      <w:tr w:rsidR="00F00F5A" w:rsidRPr="006030C4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MSG_REQ_TIME_MS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请求消息时间(MS)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请求消息的时间戳（UTC时间），从1970/1/1 00:00:00开始到当前的毫秒数。</w:t>
            </w:r>
          </w:p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对于MO，记录m-send-request时间；对于MT，记录get消息时间。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6030C4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6030C4" w:rsidTr="00F71263">
        <w:trPr>
          <w:trHeight w:val="49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MSG_RSP_TIME_MS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响应包时间(MS)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响应消息的时间戳（UTC时间），从1970/1/1 00:00:00开始到当前的毫秒数。</w:t>
            </w:r>
          </w:p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对于MO，记录m-send-conf时间；对于MT，记录</w:t>
            </w:r>
            <w:r w:rsidRPr="006030C4">
              <w:rPr>
                <w:rFonts w:ascii="宋体" w:hAnsi="宋体" w:cs="宋体"/>
                <w:color w:val="000000"/>
                <w:kern w:val="0"/>
                <w:szCs w:val="21"/>
              </w:rPr>
              <w:t>M-NotifyResp.ind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消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息时间或失败时间。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APP_CATEGORY_ID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应用大类ID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应用所归属的应用大类的ID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97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APP_ID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应用ID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/>
                <w:color w:val="000000"/>
                <w:kern w:val="0"/>
                <w:szCs w:val="21"/>
              </w:rPr>
              <w:t>NUMERIC(5,0)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应用的ID，例如新浪微博和腾讯微博如果属于不同的应用，则有不同的ID。具体应用划分及ID划分取决于共享层或采集层厂商，不同厂商可能不同，应用层需要适配。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A92CB9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2CB9" w:rsidRPr="006030C4" w:rsidRDefault="00A92CB9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用户手机号码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2CB9" w:rsidRPr="00A92CB9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允许空</w:t>
            </w:r>
          </w:p>
        </w:tc>
      </w:tr>
      <w:tr w:rsidR="00A92CB9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2CB9" w:rsidRPr="006030C4" w:rsidRDefault="00A92CB9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IMSI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用户全球标识码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CB9" w:rsidRPr="006030C4" w:rsidRDefault="00A92CB9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2CB9" w:rsidRPr="00A92CB9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IMEI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终端设备标识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184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接入类型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0-未携带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1-UTRAN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2-GERAN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3-WLAN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4-GAN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5-HSPA Evolution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6-EUTRAN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MCC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移动国家代码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例如460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MNC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移动网络代码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例如00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LAC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位置区编码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RAC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路由区编码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十进制形式，例如0xCB，这里要填对应的十进制203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SAC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服务区编码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52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CI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小区编码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客户端IP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服务器IP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点分十进制形式，例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如10.0.0.172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17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MS_PORT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客户端端口号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NUMERIC(5,0)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SERVER_PORT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服务器端口号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NUMERIC(5,0)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如8080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L4_PROC_TYPE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传输层协议，如TCP或UDP，根据协议填入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APN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接入点名称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如cmwap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E546D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SGSN_SIG_IP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SGSN信令面IP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7122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GGSN_SIG_IP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GGSN信令面IP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7122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SGSN_USER_IP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SGSN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用户面</w:t>
            </w:r>
            <w:r w:rsidRPr="006030C4">
              <w:rPr>
                <w:rFonts w:ascii="宋体" w:hAnsi="宋体"/>
                <w:kern w:val="0"/>
                <w:szCs w:val="21"/>
              </w:rPr>
              <w:t>IP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地址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7122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GGSN_USER_IP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GGSN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用户面</w:t>
            </w:r>
            <w:r w:rsidRPr="006030C4">
              <w:rPr>
                <w:rFonts w:ascii="宋体" w:hAnsi="宋体"/>
                <w:kern w:val="0"/>
                <w:szCs w:val="21"/>
              </w:rPr>
              <w:t>IP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地址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71221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MMSC地址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MMSC IP地址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从GET中获取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57C7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X_ONLINE_HOST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x-online-host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57C7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  <w:r w:rsidR="0060112B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URL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57C7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121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TRANS_TYPE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事务类型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VARCHAR(2)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事务类型。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• MO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• MT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5065A6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121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SUCCESS_FLAG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MMS接收或发送成功或失败状态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ind w:firstLineChars="100" w:firstLine="21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0:成功</w:t>
            </w:r>
          </w:p>
          <w:p w:rsidR="00F00F5A" w:rsidRPr="006030C4" w:rsidRDefault="00F00F5A" w:rsidP="00F71263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1：失败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允许空</w:t>
            </w:r>
          </w:p>
        </w:tc>
      </w:tr>
      <w:tr w:rsidR="00F00F5A" w:rsidRPr="006030C4" w:rsidTr="00F71263">
        <w:trPr>
          <w:trHeight w:val="735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HTTP_OR_WAP1.X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承载协议是HTTP还是WAP1.X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VARCHAR(8)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只能填入两个值中一个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HTTP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br/>
              <w:t>WAP1.X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476F7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HTTP_WAP_CODE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HTTP/WAP1.X的失败原因码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HTTP/WAP1.X的失败原因码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476F7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MMSE_RSP_STATUS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MMSE层响应消息状态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MMSE层响应消息状态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476F7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MMS_SEND_ADDR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彩信发送方地址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VARCHAR(128)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彩信发送方地址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695703" w:rsidP="005B30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MMS_MSG_ID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彩信消息ID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彩信分配的唯一</w:t>
            </w:r>
            <w:r w:rsidRPr="006030C4">
              <w:rPr>
                <w:rFonts w:ascii="宋体" w:hAnsi="宋体" w:cs="Arial"/>
                <w:kern w:val="0"/>
                <w:szCs w:val="21"/>
              </w:rPr>
              <w:t>ID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，唯一标识一条彩信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695703" w:rsidP="005B30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35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MMS_TRANSACTION_ID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MMS事务ID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MMS事务ID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5B305F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B30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MMS_RETRIVE_ADDR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彩信接收方地址列表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VARCHAR(256)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各个接收号码之间以分号隔开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MMS_RETRIVE_ADDR_NUM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彩信接收方个数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NUMERIC(3,0)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彩信接收方个数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MMS_CC_BCC_ADDR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彩信抄送密送接收方地址列表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VARCHAR(256)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彩信抄送密送接收方地址列表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MMS_CC_BCC_ADDR_NUM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彩信抄送密送接收方个数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NUMERIC(3,0)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彩信抄送密送接收方个数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MMS_SUBJECT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彩信主题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VARCHAR(256)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彩信主题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41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MMS_DATA_SIZE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MMS数据大小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单位为字节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B337D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UL_VOLUME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上行流量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43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DL_VOLUME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下行流量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GTPU之上的流量，单位是字节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44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_IP_PACKETS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上行IP包数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45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DL_IP_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下行IP包数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UL_IP_FRAG_PACKETS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上行IP分片包数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47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DL_IP_FRAG_PACKETS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下行IP分片包数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48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t>_TCP_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上行TCP报文数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上行TCP报文数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49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DL_TCP_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下行TCP报文数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下行TCP报文数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50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UL_TCP_RE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TRAN_SEGMENTS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上行TCP重传报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文数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NUMERI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上行TCP重传报文数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lastRenderedPageBreak/>
              <w:t>51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DL_TCP_RETRAN_SEGMENTS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下行TCP重传报文数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下行TCP重传报文数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F71263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52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UL_TCP_OOD_SEGMENTS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上行TCP乱序报文数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上行TCP乱序报文数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F00F5A" w:rsidRPr="006030C4" w:rsidTr="006E3B2C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00F5A" w:rsidRPr="006030C4" w:rsidRDefault="00F00F5A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53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DL_TCP_ OOD_SEGMENTS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下行TCP乱序报文数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下行TCP乱序报文数</w:t>
            </w:r>
          </w:p>
        </w:tc>
        <w:tc>
          <w:tcPr>
            <w:tcW w:w="11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:rsidR="00F00F5A" w:rsidRPr="006030C4" w:rsidRDefault="00B337DA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6E3B2C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B2C" w:rsidRPr="006030C4" w:rsidRDefault="006E3B2C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3B2C" w:rsidRPr="006030C4" w:rsidRDefault="006E3B2C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5378E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378E" w:rsidRPr="006030C4" w:rsidRDefault="0085378E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ins w:id="228" w:author="user" w:date="2013-04-10T16:37:00Z">
              <w:r>
                <w:rPr>
                  <w:rFonts w:ascii="宋体" w:hAnsi="宋体" w:hint="eastAsia"/>
                  <w:kern w:val="0"/>
                  <w:szCs w:val="21"/>
                </w:rPr>
                <w:t>54</w:t>
              </w:r>
            </w:ins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378E" w:rsidRPr="004275FD" w:rsidRDefault="0085378E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29" w:author="user" w:date="2013-04-10T16:3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378E" w:rsidRDefault="0085378E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0" w:author="user" w:date="2013-04-10T16:3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用户一次上下线过程唯一标识</w:t>
              </w:r>
            </w:ins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378E" w:rsidRDefault="0085378E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1" w:author="user" w:date="2013-04-10T16:37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378E" w:rsidRDefault="0085378E" w:rsidP="000E06B0">
            <w:pPr>
              <w:widowControl/>
              <w:jc w:val="center"/>
              <w:rPr>
                <w:ins w:id="232" w:author="user" w:date="2013-04-10T16:37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233" w:author="user" w:date="2013-04-10T16:3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85378E" w:rsidRDefault="0085378E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4" w:author="user" w:date="2013-04-10T16:37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378E" w:rsidRDefault="0085378E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5" w:author="user" w:date="2013-04-10T16:3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ins w:id="236" w:author="User" w:date="2013-05-16T14:57:00Z">
              <w:r>
                <w:rPr>
                  <w:rFonts w:ascii="宋体" w:hAnsi="宋体" w:hint="eastAsia"/>
                  <w:kern w:val="0"/>
                  <w:szCs w:val="21"/>
                </w:rPr>
                <w:t>55</w:t>
              </w:r>
            </w:ins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4275FD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7" w:author="User" w:date="2013-05-16T14:57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8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39" w:author="User" w:date="2013-05-16T14:57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40" w:author="User" w:date="2013-05-16T14:57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ins w:id="241" w:author="User" w:date="2013-05-16T15:56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242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  <w:p w:rsidR="00532610" w:rsidRDefault="0053261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243" w:author="User" w:date="2013-05-16T15:56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对于mms，此处会放置第一个找到的Charge</w:t>
              </w:r>
            </w:ins>
            <w:ins w:id="244" w:author="User" w:date="2013-05-16T15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 xml:space="preserve"> ID</w:t>
              </w:r>
            </w:ins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4275FD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4275FD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4275FD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4275FD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F71263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3121D6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68221B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1550" w:rsidRPr="006030C4" w:rsidTr="004E3E17">
        <w:trPr>
          <w:trHeight w:val="300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1550" w:rsidRPr="006030C4" w:rsidRDefault="00BC1550" w:rsidP="00F71263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Pr="0068221B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1550" w:rsidRDefault="00BC1550" w:rsidP="00F7126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00F5A" w:rsidRPr="006030C4" w:rsidRDefault="00F00F5A" w:rsidP="00F00F5A">
      <w:pPr>
        <w:rPr>
          <w:rFonts w:ascii="宋体" w:hAnsi="宋体"/>
          <w:szCs w:val="21"/>
        </w:rPr>
      </w:pPr>
    </w:p>
    <w:p w:rsidR="00F00F5A" w:rsidRPr="00744C24" w:rsidRDefault="00F00F5A" w:rsidP="00F00F5A">
      <w:pPr>
        <w:numPr>
          <w:ilvl w:val="0"/>
          <w:numId w:val="12"/>
        </w:numPr>
        <w:spacing w:line="360" w:lineRule="auto"/>
      </w:pPr>
      <w:r w:rsidRPr="00744C24">
        <w:rPr>
          <w:rFonts w:hint="eastAsia"/>
        </w:rPr>
        <w:t>DNS</w:t>
      </w:r>
      <w:r>
        <w:rPr>
          <w:rFonts w:hint="eastAsia"/>
        </w:rPr>
        <w:t>话单</w:t>
      </w:r>
    </w:p>
    <w:tbl>
      <w:tblPr>
        <w:tblW w:w="8477" w:type="dxa"/>
        <w:tblInd w:w="45" w:type="dxa"/>
        <w:tblLook w:val="04A0"/>
        <w:tblPrChange w:id="245" w:author="User" w:date="2013-05-16T14:58:00Z">
          <w:tblPr>
            <w:tblW w:w="8477" w:type="dxa"/>
            <w:tblInd w:w="45" w:type="dxa"/>
            <w:tblLook w:val="04A0"/>
          </w:tblPr>
        </w:tblPrChange>
      </w:tblPr>
      <w:tblGrid>
        <w:gridCol w:w="650"/>
        <w:gridCol w:w="1791"/>
        <w:gridCol w:w="1104"/>
        <w:gridCol w:w="1581"/>
        <w:gridCol w:w="1926"/>
        <w:gridCol w:w="1425"/>
        <w:tblGridChange w:id="246">
          <w:tblGrid>
            <w:gridCol w:w="424"/>
            <w:gridCol w:w="1773"/>
            <w:gridCol w:w="1104"/>
            <w:gridCol w:w="1819"/>
            <w:gridCol w:w="1906"/>
            <w:gridCol w:w="1451"/>
          </w:tblGrid>
        </w:tblGridChange>
      </w:tblGrid>
      <w:tr w:rsidR="00B656DB" w:rsidRPr="005E6312" w:rsidTr="00B656DB">
        <w:trPr>
          <w:trHeight w:val="585"/>
          <w:trPrChange w:id="247" w:author="User" w:date="2013-05-16T14:58:00Z">
            <w:trPr>
              <w:trHeight w:val="585"/>
            </w:trPr>
          </w:trPrChange>
        </w:trPr>
        <w:tc>
          <w:tcPr>
            <w:tcW w:w="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48" w:author="User" w:date="2013-05-16T14:58:00Z">
              <w:tcPr>
                <w:tcW w:w="42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49" w:author="User" w:date="2013-05-16T14:58:00Z">
              <w:tcPr>
                <w:tcW w:w="178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50" w:author="User" w:date="2013-05-16T14:58:00Z">
              <w:tcPr>
                <w:tcW w:w="111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51" w:author="User" w:date="2013-05-16T14:58:00Z">
              <w:tcPr>
                <w:tcW w:w="183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52" w:author="User" w:date="2013-05-16T14:58:00Z">
              <w:tcPr>
                <w:tcW w:w="1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F00F5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E631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  <w:tcPrChange w:id="253" w:author="User" w:date="2013-05-16T14:58:00Z">
              <w:tcPr>
                <w:tcW w:w="1465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vAlign w:val="center"/>
                <w:hideMark/>
              </w:tcPr>
            </w:tcPrChange>
          </w:tcPr>
          <w:p w:rsidR="00F00F5A" w:rsidRPr="005E6312" w:rsidRDefault="00B7416A" w:rsidP="00F7126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空值处理</w:t>
            </w:r>
          </w:p>
        </w:tc>
      </w:tr>
      <w:tr w:rsidR="00B656DB" w:rsidRPr="006030C4" w:rsidTr="00B656DB">
        <w:trPr>
          <w:trHeight w:val="300"/>
          <w:trPrChange w:id="254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55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56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MSG_REQ_TIME_MS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57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请求消息时间(MS)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58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59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REQUEST消息的时间戳（UTC时间），从1970/1/1 00:00:00开始到当前的毫秒数。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260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F00F5A" w:rsidRPr="00FA5BD9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</w:t>
            </w:r>
            <w:r w:rsidRPr="00695703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0.00</w:t>
            </w:r>
          </w:p>
        </w:tc>
      </w:tr>
      <w:tr w:rsidR="00B656DB" w:rsidRPr="006030C4" w:rsidTr="00B656DB">
        <w:trPr>
          <w:trHeight w:val="300"/>
          <w:trPrChange w:id="261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2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63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MSG_RSP_TIME_MS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6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响应消息时间(MS)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65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NUMERIC(13,2)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6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RESPONSE消息的时间戳（UTC时间），从1970/1/1 00:00:00开始到当前的毫秒数。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67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A5BD9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A5B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非空，无值填0.00</w:t>
            </w:r>
          </w:p>
        </w:tc>
      </w:tr>
      <w:tr w:rsidR="00B656DB" w:rsidRPr="006030C4" w:rsidTr="00B656DB">
        <w:trPr>
          <w:trHeight w:val="300"/>
          <w:trPrChange w:id="268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69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bookmarkStart w:id="270" w:name="RANGE!B5"/>
            <w:r w:rsidRPr="006030C4">
              <w:rPr>
                <w:rFonts w:ascii="宋体" w:hAnsi="宋体"/>
                <w:kern w:val="0"/>
                <w:szCs w:val="21"/>
              </w:rPr>
              <w:t>3</w:t>
            </w:r>
            <w:bookmarkEnd w:id="270"/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1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APP_CATEGORY_ID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2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应用大类ID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3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4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应用所归属的应用大类的ID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5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495"/>
          <w:trPrChange w:id="276" w:author="User" w:date="2013-05-16T14:58:00Z">
            <w:trPr>
              <w:trHeight w:val="495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77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8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APP_ID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9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应用ID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0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81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应用的ID，例如新浪微博和腾讯微博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如果属于不同的应用，则有不同的ID。具体应用划分及ID划分取决于共享层或采集层厂商，不同厂商可能不同，应用层需要适配。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2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非空，无值填0</w:t>
            </w:r>
          </w:p>
        </w:tc>
      </w:tr>
      <w:tr w:rsidR="00B656DB" w:rsidRPr="006030C4" w:rsidTr="00B656DB">
        <w:trPr>
          <w:trHeight w:val="300"/>
          <w:trPrChange w:id="283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84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lastRenderedPageBreak/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5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6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用户手机号码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7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8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289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B770F7" w:rsidRPr="00B770F7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允许空</w:t>
            </w:r>
          </w:p>
        </w:tc>
      </w:tr>
      <w:tr w:rsidR="00B656DB" w:rsidRPr="006030C4" w:rsidTr="00B656DB">
        <w:trPr>
          <w:trHeight w:val="300"/>
          <w:trPrChange w:id="290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91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IMSI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3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用户全球标识码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4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5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770F7" w:rsidRPr="006030C4" w:rsidRDefault="00B770F7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296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B770F7" w:rsidRPr="00B770F7" w:rsidRDefault="006957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695703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允许空</w:t>
            </w:r>
          </w:p>
        </w:tc>
      </w:tr>
      <w:tr w:rsidR="00B656DB" w:rsidRPr="006030C4" w:rsidTr="00B656DB">
        <w:trPr>
          <w:trHeight w:val="300"/>
          <w:trPrChange w:id="297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298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9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IMEI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00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终端设备标识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01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02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303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B656DB" w:rsidRPr="006030C4" w:rsidTr="00B656DB">
        <w:trPr>
          <w:trHeight w:val="1860"/>
          <w:trPrChange w:id="304" w:author="User" w:date="2013-05-16T14:58:00Z">
            <w:trPr>
              <w:trHeight w:val="186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5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6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RAT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7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接入类型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8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09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0-未携带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1-UTRAN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2-GERAN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3-WLAN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4-GAN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5-HSPA Evolution</w:t>
            </w:r>
            <w:r w:rsidRPr="006030C4">
              <w:rPr>
                <w:rFonts w:ascii="宋体" w:hAnsi="宋体"/>
                <w:kern w:val="0"/>
                <w:szCs w:val="21"/>
              </w:rPr>
              <w:br/>
              <w:t>6-EUTRAN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310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11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2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13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MCC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1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移动国家代码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15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6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例如460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17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18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19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0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MNC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1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移动网络代码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2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3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例如00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4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25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26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7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LAC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8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位置区编码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29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0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1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32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3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4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RAC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5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路由区编码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VARCHAR(3)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37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十进制形式，例如0xCB，这里要填对应的十进制203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38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39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0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1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SAC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2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服务区编码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3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4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5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46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47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8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CI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9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小区编码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0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1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十进制形式，例如0xCBDE，这里要填对应的十进制52190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2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53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4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5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6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客户端IP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7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5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9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360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1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6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63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DNS服务</w:t>
            </w: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器IP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64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lastRenderedPageBreak/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5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</w:t>
            </w: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例如223.120.218.110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66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非空，无值填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0.0.0.0</w:t>
            </w:r>
          </w:p>
        </w:tc>
      </w:tr>
      <w:tr w:rsidR="00B656DB" w:rsidRPr="006030C4" w:rsidTr="00B656DB">
        <w:trPr>
          <w:trHeight w:val="300"/>
          <w:trPrChange w:id="367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68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lastRenderedPageBreak/>
              <w:t>17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69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MS_PORT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0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客户端端口号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1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2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3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74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75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6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SERVER_PORT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7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服务器端口号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8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79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如8080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0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81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82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19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3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L4_PROC_TYPE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5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NUMERIC(5,0)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6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传输层协议，如TCP或UDP，根据协议填入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7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388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89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0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APN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1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接入点名称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2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VARCHAR(64)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3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如cmwap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4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B656DB" w:rsidRPr="006030C4" w:rsidTr="00B656DB">
        <w:trPr>
          <w:trHeight w:val="300"/>
          <w:trPrChange w:id="395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396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7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SGSN_SIG_IP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8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SGSN信令面IP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99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0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1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402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3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4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GGSN_SIG_IP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5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GGSN信令面IP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07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8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409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0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11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SGSN_USER_IP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2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SGSN用户面IP地址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13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4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15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416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7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18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GGSN_USER_IP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19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GGSN用户面IP地址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20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1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点分十进制形式，例如10.120.218.110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22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423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4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5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DOMAIN_NAME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6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请求查询的DNS域名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7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2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例如</w:t>
            </w:r>
            <w:r w:rsidRPr="006030C4">
              <w:rPr>
                <w:rFonts w:ascii="宋体" w:hAnsi="宋体"/>
                <w:kern w:val="0"/>
                <w:szCs w:val="21"/>
              </w:rPr>
              <w:t>www.sina.com.cn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29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允许空</w:t>
            </w:r>
          </w:p>
        </w:tc>
      </w:tr>
      <w:tr w:rsidR="00B656DB" w:rsidRPr="006030C4" w:rsidTr="00B656DB">
        <w:trPr>
          <w:trHeight w:val="300"/>
          <w:trPrChange w:id="430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1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RESULT_IP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3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查询结果IP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4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5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DNS查询返回的IP地址。需要取answer结果中最后一个结果返回的IP地址。对于响应中没有answer字段的则取addition字段中最后一个结果所返回的IP地址；如果连addition也没有，则为空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36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非空，无值填0.0.0.0</w:t>
            </w:r>
          </w:p>
        </w:tc>
      </w:tr>
      <w:tr w:rsidR="00B656DB" w:rsidRPr="006030C4" w:rsidTr="00B656DB">
        <w:trPr>
          <w:trHeight w:val="300"/>
          <w:trPrChange w:id="437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8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39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RCODE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0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color w:val="000000"/>
                <w:kern w:val="0"/>
                <w:szCs w:val="21"/>
              </w:rPr>
              <w:t>Response code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1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2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取值范围</w:t>
            </w:r>
            <w:r w:rsidRPr="006030C4">
              <w:rPr>
                <w:rFonts w:ascii="宋体" w:hAnsi="宋体"/>
                <w:kern w:val="0"/>
                <w:szCs w:val="21"/>
              </w:rPr>
              <w:t>0-15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，目前只用了</w:t>
            </w:r>
            <w:r w:rsidRPr="006030C4">
              <w:rPr>
                <w:rFonts w:ascii="宋体" w:hAnsi="宋体"/>
                <w:kern w:val="0"/>
                <w:szCs w:val="21"/>
              </w:rPr>
              <w:t>0-5</w:t>
            </w:r>
            <w:r w:rsidRPr="006030C4">
              <w:rPr>
                <w:rFonts w:ascii="宋体" w:hAnsi="宋体" w:hint="eastAsia"/>
                <w:kern w:val="0"/>
                <w:szCs w:val="21"/>
              </w:rPr>
              <w:t>，其余预留。详见</w:t>
            </w:r>
            <w:r w:rsidRPr="006030C4">
              <w:rPr>
                <w:rFonts w:ascii="宋体" w:hAnsi="宋体"/>
                <w:kern w:val="0"/>
                <w:szCs w:val="21"/>
              </w:rPr>
              <w:t>RFC1035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3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444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45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28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6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UL_VOLUME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7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上行流量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8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9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单位为字节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0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451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52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lastRenderedPageBreak/>
              <w:t>29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3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DL_VOLUME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下行流量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5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NUMERIC(20,0)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6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单位为字节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57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458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459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0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UL_PACKETS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1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上行包数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2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3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上行包数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4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465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  <w:tcPrChange w:id="466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r w:rsidRPr="006030C4">
              <w:rPr>
                <w:rFonts w:ascii="宋体" w:hAnsi="宋体" w:hint="eastAsia"/>
                <w:kern w:val="0"/>
                <w:szCs w:val="21"/>
              </w:rPr>
              <w:t>31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7" w:author="User" w:date="2013-05-16T14:58:00Z">
              <w:tcPr>
                <w:tcW w:w="1787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DW_PACKETS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8" w:author="User" w:date="2013-05-16T14:58:00Z">
              <w:tcPr>
                <w:tcW w:w="1114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下行包数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9" w:author="User" w:date="2013-05-16T14:58:00Z">
              <w:tcPr>
                <w:tcW w:w="1838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NUMERIC(10,0)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70" w:author="User" w:date="2013-05-16T14:58:00Z">
              <w:tcPr>
                <w:tcW w:w="1846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F00F5A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030C4">
              <w:rPr>
                <w:rFonts w:ascii="宋体" w:hAnsi="宋体" w:cs="宋体" w:hint="eastAsia"/>
                <w:kern w:val="0"/>
                <w:szCs w:val="21"/>
              </w:rPr>
              <w:t>下行包数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71" w:author="User" w:date="2013-05-16T14:58:00Z">
              <w:tcPr>
                <w:tcW w:w="146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00F5A" w:rsidRPr="006030C4" w:rsidRDefault="00C72103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非空，无值填0</w:t>
            </w:r>
          </w:p>
        </w:tc>
      </w:tr>
      <w:tr w:rsidR="00B656DB" w:rsidRPr="006030C4" w:rsidTr="00B656DB">
        <w:trPr>
          <w:trHeight w:val="300"/>
          <w:trPrChange w:id="472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473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74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75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7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77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78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E3B2C" w:rsidRPr="006030C4" w:rsidRDefault="006E3B2C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656DB" w:rsidRPr="006030C4" w:rsidTr="00B656DB">
        <w:trPr>
          <w:trHeight w:val="300"/>
          <w:trPrChange w:id="479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480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FF7BE0" w:rsidRPr="006030C4" w:rsidRDefault="00FF7BE0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ins w:id="481" w:author="user" w:date="2013-04-10T15:56:00Z">
              <w:r>
                <w:rPr>
                  <w:rFonts w:ascii="宋体" w:hAnsi="宋体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8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FF7BE0" w:rsidRPr="004275FD" w:rsidRDefault="00FF7BE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83" w:author="user" w:date="2013-04-10T15:56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GTP_ID</w:t>
              </w:r>
            </w:ins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8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FF7BE0" w:rsidRDefault="00FF7BE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85" w:author="user" w:date="2013-04-10T15:56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用户一次上下线过程唯一标识</w:t>
              </w:r>
            </w:ins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8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FF7BE0" w:rsidRDefault="00FF7BE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87" w:author="user" w:date="2013-04-10T15:56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8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FF7BE0" w:rsidRDefault="00FF7BE0" w:rsidP="00F63607">
            <w:pPr>
              <w:widowControl/>
              <w:jc w:val="center"/>
              <w:rPr>
                <w:ins w:id="489" w:author="user" w:date="2013-04-10T15:56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490" w:author="user" w:date="2013-04-10T15:56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FF7BE0" w:rsidRDefault="00FF7BE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91" w:author="user" w:date="2013-04-10T15:56:00Z">
              <w:r w:rsidRPr="0042468E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5678360681525153793</w:t>
              </w:r>
            </w:ins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92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FF7BE0" w:rsidRDefault="00FF7BE0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93" w:author="user" w:date="2013-04-10T15:56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B656DB" w:rsidRPr="006030C4" w:rsidTr="00B656DB">
        <w:trPr>
          <w:trHeight w:val="300"/>
          <w:trPrChange w:id="494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495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865508" w:rsidRPr="006030C4" w:rsidRDefault="00865508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ins w:id="496" w:author="user" w:date="2013-04-10T16:02:00Z">
              <w:r>
                <w:rPr>
                  <w:rFonts w:ascii="宋体" w:hAnsi="宋体" w:hint="eastAsia"/>
                  <w:kern w:val="0"/>
                  <w:szCs w:val="21"/>
                </w:rPr>
                <w:t>33</w:t>
              </w:r>
            </w:ins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97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865508" w:rsidRPr="004275FD" w:rsidRDefault="008655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498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CONN_ID</w:t>
              </w:r>
            </w:ins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99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865508" w:rsidRDefault="008655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00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通用话单和HTTP、WAP1.x、DNS话单业务关联ID</w:t>
              </w:r>
            </w:ins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01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865508" w:rsidRDefault="008655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02" w:author="user" w:date="2013-04-10T16:01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2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0,0)</w:t>
              </w:r>
            </w:ins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03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865508" w:rsidRDefault="00865508" w:rsidP="00F63607">
            <w:pPr>
              <w:widowControl/>
              <w:jc w:val="center"/>
              <w:rPr>
                <w:ins w:id="504" w:author="user" w:date="2013-04-10T16:01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ins w:id="505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例如</w:t>
              </w:r>
            </w:ins>
          </w:p>
          <w:p w:rsidR="00865508" w:rsidRDefault="008655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06" w:author="user" w:date="2013-04-10T16:01:00Z">
              <w:r w:rsidRPr="00A80C4A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5678360735150030849</w:t>
              </w:r>
            </w:ins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07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865508" w:rsidRDefault="00865508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08" w:author="user" w:date="2013-04-10T16:01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</w:t>
              </w:r>
            </w:ins>
          </w:p>
        </w:tc>
      </w:tr>
      <w:tr w:rsidR="00B656DB" w:rsidRPr="006030C4" w:rsidTr="00B656DB">
        <w:trPr>
          <w:trHeight w:val="300"/>
          <w:trPrChange w:id="509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10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  <w:ins w:id="511" w:author="User" w:date="2013-05-16T14:58:00Z">
              <w:r>
                <w:rPr>
                  <w:rFonts w:ascii="宋体" w:hAnsi="宋体" w:hint="eastAsia"/>
                  <w:kern w:val="0"/>
                  <w:szCs w:val="21"/>
                </w:rPr>
                <w:t>34</w:t>
              </w:r>
            </w:ins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1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4275FD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13" w:author="User" w:date="2013-05-16T14:57:00Z">
              <w:r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Charging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_</w:t>
              </w:r>
              <w:r w:rsidRPr="009B409B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ID</w:t>
              </w:r>
            </w:ins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14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15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计费ID</w:t>
              </w:r>
            </w:ins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1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17" w:author="User" w:date="2013-05-16T14:57:00Z"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NUMERIC(10,0)</w:t>
              </w:r>
            </w:ins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1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19" w:author="User" w:date="2013-05-16T14:57:00Z">
              <w:r w:rsidRPr="00695703"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十进制的形式，例如</w:t>
              </w:r>
              <w:r w:rsidRPr="00695703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0xAABBCCDD，这里要填其对应的十进制2864434397</w:t>
              </w:r>
            </w:ins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0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ins w:id="521" w:author="User" w:date="2013-05-16T14:57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</w:rPr>
                <w:t>非空，无值填0</w:t>
              </w:r>
            </w:ins>
          </w:p>
        </w:tc>
      </w:tr>
      <w:tr w:rsidR="00B656DB" w:rsidRPr="006030C4" w:rsidTr="00B656DB">
        <w:trPr>
          <w:trHeight w:val="300"/>
          <w:trPrChange w:id="522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23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4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4275FD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5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6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7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28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656DB" w:rsidRPr="006030C4" w:rsidTr="00B656DB">
        <w:trPr>
          <w:trHeight w:val="300"/>
          <w:trPrChange w:id="529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30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1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4275FD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2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3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4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5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656DB" w:rsidRPr="006030C4" w:rsidTr="00B656DB">
        <w:trPr>
          <w:trHeight w:val="300"/>
          <w:trPrChange w:id="536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37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8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4275FD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39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0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1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2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6DB" w:rsidRPr="006030C4" w:rsidTr="00B656DB">
        <w:trPr>
          <w:trHeight w:val="300"/>
          <w:trPrChange w:id="543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44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5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F71263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6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7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3121D6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8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49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6DB" w:rsidRPr="006030C4" w:rsidTr="00B656DB">
        <w:trPr>
          <w:trHeight w:val="300"/>
          <w:trPrChange w:id="550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51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2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68221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3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4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5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6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6DB" w:rsidRPr="006030C4" w:rsidTr="00B656DB">
        <w:trPr>
          <w:trHeight w:val="300"/>
          <w:trPrChange w:id="557" w:author="User" w:date="2013-05-16T14:58:00Z">
            <w:trPr>
              <w:trHeight w:val="300"/>
            </w:trPr>
          </w:trPrChange>
        </w:trPr>
        <w:tc>
          <w:tcPr>
            <w:tcW w:w="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58" w:author="User" w:date="2013-05-16T14:58:00Z">
              <w:tcPr>
                <w:tcW w:w="4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B656DB" w:rsidRPr="006030C4" w:rsidRDefault="00B656DB" w:rsidP="00F71263">
            <w:pPr>
              <w:widowControl/>
              <w:jc w:val="righ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59" w:author="User" w:date="2013-05-16T14:58:00Z">
              <w:tcPr>
                <w:tcW w:w="178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Pr="0068221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60" w:author="User" w:date="2013-05-16T14:58:00Z">
              <w:tcPr>
                <w:tcW w:w="11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61" w:author="User" w:date="2013-05-16T14:58:00Z">
              <w:tcPr>
                <w:tcW w:w="1838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62" w:author="User" w:date="2013-05-16T14:58:00Z">
              <w:tcPr>
                <w:tcW w:w="184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563" w:author="User" w:date="2013-05-16T14:58:00Z">
              <w:tcPr>
                <w:tcW w:w="146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B656DB" w:rsidRDefault="00B656DB" w:rsidP="00F7126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00F5A" w:rsidRPr="00F00F5A" w:rsidRDefault="00F00F5A" w:rsidP="009F7F08"/>
    <w:p w:rsidR="001A6BC4" w:rsidRDefault="001A6BC4" w:rsidP="001A6BC4">
      <w:pPr>
        <w:pStyle w:val="2"/>
      </w:pPr>
      <w:r>
        <w:rPr>
          <w:rFonts w:hint="eastAsia"/>
        </w:rPr>
        <w:t>备注</w:t>
      </w:r>
    </w:p>
    <w:p w:rsidR="001A6BC4" w:rsidDel="00515C94" w:rsidRDefault="001A6BC4" w:rsidP="001A6BC4">
      <w:pPr>
        <w:rPr>
          <w:del w:id="564" w:author="User" w:date="2013-06-28T01:10:00Z"/>
        </w:rPr>
      </w:pPr>
      <w:r>
        <w:rPr>
          <w:rFonts w:hint="eastAsia"/>
        </w:rPr>
        <w:tab/>
      </w:r>
      <w:ins w:id="565" w:author="User" w:date="2013-06-28T01:10:00Z">
        <w:r w:rsidR="00326F18">
          <w:rPr>
            <w:rFonts w:hint="eastAsia"/>
          </w:rPr>
          <w:t>模式一下，</w:t>
        </w:r>
      </w:ins>
      <w:ins w:id="566" w:author="User" w:date="2013-06-28T01:12:00Z">
        <w:r w:rsidR="00070ECE">
          <w:rPr>
            <w:rFonts w:hint="eastAsia"/>
          </w:rPr>
          <w:t>当</w:t>
        </w:r>
        <w:r w:rsidR="00070ECE">
          <w:rPr>
            <w:rFonts w:hint="eastAsia"/>
          </w:rPr>
          <w:t>sdr</w:t>
        </w:r>
        <w:r w:rsidR="00070ECE">
          <w:rPr>
            <w:rFonts w:hint="eastAsia"/>
          </w:rPr>
          <w:t>从</w:t>
        </w:r>
        <w:r w:rsidR="00070ECE">
          <w:rPr>
            <w:rFonts w:hint="eastAsia"/>
          </w:rPr>
          <w:t>PCSE</w:t>
        </w:r>
        <w:r w:rsidR="00070ECE">
          <w:rPr>
            <w:rFonts w:hint="eastAsia"/>
          </w:rPr>
          <w:t>的分析机上进行发送时，</w:t>
        </w:r>
      </w:ins>
      <w:r>
        <w:rPr>
          <w:rFonts w:hint="eastAsia"/>
        </w:rPr>
        <w:t>由于</w:t>
      </w:r>
      <w:r>
        <w:rPr>
          <w:rFonts w:hint="eastAsia"/>
        </w:rPr>
        <w:t>PCSE</w:t>
      </w:r>
      <w:r>
        <w:rPr>
          <w:rFonts w:hint="eastAsia"/>
        </w:rPr>
        <w:t>建设前没有考虑到共享</w:t>
      </w:r>
      <w:r w:rsidR="00717208">
        <w:rPr>
          <w:rFonts w:hint="eastAsia"/>
        </w:rPr>
        <w:t>全量</w:t>
      </w:r>
      <w:r>
        <w:rPr>
          <w:rFonts w:hint="eastAsia"/>
        </w:rPr>
        <w:t>数据的需求，所以没有为</w:t>
      </w:r>
      <w:r w:rsidR="00717208">
        <w:rPr>
          <w:rFonts w:hint="eastAsia"/>
        </w:rPr>
        <w:t>全量</w:t>
      </w:r>
      <w:r>
        <w:rPr>
          <w:rFonts w:hint="eastAsia"/>
        </w:rPr>
        <w:t>共享预留额外的缓存硬盘。</w:t>
      </w:r>
      <w:r w:rsidR="00717208">
        <w:rPr>
          <w:rFonts w:hint="eastAsia"/>
        </w:rPr>
        <w:t>也就说</w:t>
      </w:r>
      <w:r>
        <w:rPr>
          <w:rFonts w:hint="eastAsia"/>
        </w:rPr>
        <w:t>PCSE</w:t>
      </w:r>
      <w:r>
        <w:rPr>
          <w:rFonts w:hint="eastAsia"/>
        </w:rPr>
        <w:t>分析机无法</w:t>
      </w:r>
      <w:r w:rsidR="00717208">
        <w:rPr>
          <w:rFonts w:hint="eastAsia"/>
        </w:rPr>
        <w:t>为全量共享</w:t>
      </w:r>
      <w:r>
        <w:rPr>
          <w:rFonts w:hint="eastAsia"/>
        </w:rPr>
        <w:t>缓存过多的</w:t>
      </w:r>
      <w:r>
        <w:rPr>
          <w:rFonts w:hint="eastAsia"/>
        </w:rPr>
        <w:t>SDR</w:t>
      </w:r>
      <w:r>
        <w:rPr>
          <w:rFonts w:hint="eastAsia"/>
        </w:rPr>
        <w:t>数据，当分析机和数据接</w:t>
      </w:r>
      <w:r w:rsidR="0040354A">
        <w:rPr>
          <w:rFonts w:hint="eastAsia"/>
        </w:rPr>
        <w:t>收</w:t>
      </w:r>
      <w:r>
        <w:rPr>
          <w:rFonts w:hint="eastAsia"/>
        </w:rPr>
        <w:t>者之间网络中断的时候，</w:t>
      </w:r>
      <w:r>
        <w:rPr>
          <w:rFonts w:hint="eastAsia"/>
        </w:rPr>
        <w:t>PCSE</w:t>
      </w:r>
      <w:r>
        <w:rPr>
          <w:rFonts w:hint="eastAsia"/>
        </w:rPr>
        <w:t>的分析机无法提供足够的本地缓存空间，目前的做法将是一旦发现上传失败，</w:t>
      </w:r>
      <w:ins w:id="567" w:author="user" w:date="2013-04-10T16:29:00Z">
        <w:r w:rsidR="00F63607">
          <w:rPr>
            <w:rFonts w:hint="eastAsia"/>
          </w:rPr>
          <w:t>会尝试重传</w:t>
        </w:r>
        <w:del w:id="568" w:author="User" w:date="2013-05-16T14:59:00Z">
          <w:r w:rsidR="00F63607" w:rsidDel="007C0CAA">
            <w:rPr>
              <w:rFonts w:hint="eastAsia"/>
            </w:rPr>
            <w:delText>一</w:delText>
          </w:r>
        </w:del>
      </w:ins>
      <w:ins w:id="569" w:author="User" w:date="2013-05-16T14:59:00Z">
        <w:r w:rsidR="007C0CAA">
          <w:rPr>
            <w:rFonts w:hint="eastAsia"/>
          </w:rPr>
          <w:t>N</w:t>
        </w:r>
        <w:r w:rsidR="007C0CAA">
          <w:rPr>
            <w:rFonts w:hint="eastAsia"/>
          </w:rPr>
          <w:t>次</w:t>
        </w:r>
      </w:ins>
      <w:ins w:id="570" w:author="user" w:date="2013-04-10T16:29:00Z">
        <w:del w:id="571" w:author="User" w:date="2013-05-16T14:59:00Z">
          <w:r w:rsidR="00F63607" w:rsidDel="007C0CAA">
            <w:rPr>
              <w:rFonts w:hint="eastAsia"/>
            </w:rPr>
            <w:delText>次</w:delText>
          </w:r>
        </w:del>
        <w:r w:rsidR="00F63607">
          <w:rPr>
            <w:rFonts w:hint="eastAsia"/>
          </w:rPr>
          <w:t>，</w:t>
        </w:r>
      </w:ins>
      <w:ins w:id="572" w:author="User" w:date="2013-05-16T14:59:00Z">
        <w:r w:rsidR="007C0CAA">
          <w:rPr>
            <w:rFonts w:hint="eastAsia"/>
          </w:rPr>
          <w:t>目前</w:t>
        </w:r>
        <w:r w:rsidR="007C0CAA">
          <w:rPr>
            <w:rFonts w:hint="eastAsia"/>
          </w:rPr>
          <w:t>N=2</w:t>
        </w:r>
        <w:r w:rsidR="007C0CAA">
          <w:rPr>
            <w:rFonts w:hint="eastAsia"/>
          </w:rPr>
          <w:t>，</w:t>
        </w:r>
      </w:ins>
      <w:ins w:id="573" w:author="user" w:date="2013-04-10T16:29:00Z">
        <w:r w:rsidR="00F63607">
          <w:rPr>
            <w:rFonts w:hint="eastAsia"/>
          </w:rPr>
          <w:t>如果还失败</w:t>
        </w:r>
      </w:ins>
      <w:r>
        <w:rPr>
          <w:rFonts w:hint="eastAsia"/>
        </w:rPr>
        <w:t>PCSE</w:t>
      </w:r>
      <w:r>
        <w:rPr>
          <w:rFonts w:hint="eastAsia"/>
        </w:rPr>
        <w:t>将丢弃本将发送的</w:t>
      </w:r>
      <w:r>
        <w:rPr>
          <w:rFonts w:hint="eastAsia"/>
        </w:rPr>
        <w:t>SDR</w:t>
      </w:r>
      <w:r>
        <w:rPr>
          <w:rFonts w:hint="eastAsia"/>
        </w:rPr>
        <w:t>文件。</w:t>
      </w:r>
    </w:p>
    <w:p w:rsidR="00EC605C" w:rsidRPr="001A6BC4" w:rsidRDefault="00EC605C" w:rsidP="001A6BC4">
      <w:del w:id="574" w:author="User" w:date="2013-06-28T01:10:00Z">
        <w:r w:rsidDel="00515C94">
          <w:rPr>
            <w:rFonts w:hint="eastAsia"/>
          </w:rPr>
          <w:tab/>
        </w:r>
      </w:del>
      <w:r>
        <w:rPr>
          <w:rFonts w:hint="eastAsia"/>
        </w:rPr>
        <w:t>同时需要保证</w:t>
      </w:r>
      <w:r>
        <w:rPr>
          <w:rFonts w:hint="eastAsia"/>
        </w:rPr>
        <w:t>PCSE</w:t>
      </w:r>
      <w:del w:id="575" w:author="User" w:date="2013-06-28T01:10:00Z">
        <w:r w:rsidDel="00515C94">
          <w:rPr>
            <w:rFonts w:hint="eastAsia"/>
          </w:rPr>
          <w:delText>分析机</w:delText>
        </w:r>
      </w:del>
      <w:r>
        <w:rPr>
          <w:rFonts w:hint="eastAsia"/>
        </w:rPr>
        <w:t>和数据接收者之间，具备足够的网络带宽，避免由于传输速度低于数据产生速度导致本地缓存空间溢出。</w:t>
      </w:r>
    </w:p>
    <w:sectPr w:rsidR="00EC605C" w:rsidRPr="001A6BC4" w:rsidSect="00F8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3B0" w:rsidRDefault="002C43B0" w:rsidP="009F7F08">
      <w:r>
        <w:separator/>
      </w:r>
    </w:p>
  </w:endnote>
  <w:endnote w:type="continuationSeparator" w:id="0">
    <w:p w:rsidR="002C43B0" w:rsidRDefault="002C43B0" w:rsidP="009F7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3B0" w:rsidRDefault="002C43B0" w:rsidP="009F7F08">
      <w:r>
        <w:separator/>
      </w:r>
    </w:p>
  </w:footnote>
  <w:footnote w:type="continuationSeparator" w:id="0">
    <w:p w:rsidR="002C43B0" w:rsidRDefault="002C43B0" w:rsidP="009F7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073A"/>
    <w:multiLevelType w:val="hybridMultilevel"/>
    <w:tmpl w:val="21BED158"/>
    <w:lvl w:ilvl="0" w:tplc="C4E8A42A">
      <w:start w:val="1"/>
      <w:numFmt w:val="decimal"/>
      <w:lvlText w:val="%1."/>
      <w:lvlJc w:val="left"/>
      <w:pPr>
        <w:ind w:left="126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4E50B1"/>
    <w:multiLevelType w:val="hybridMultilevel"/>
    <w:tmpl w:val="9F5C26A0"/>
    <w:lvl w:ilvl="0" w:tplc="4E22D556">
      <w:start w:val="1"/>
      <w:numFmt w:val="decimal"/>
      <w:lvlText w:val="%1."/>
      <w:lvlJc w:val="left"/>
      <w:pPr>
        <w:ind w:left="1469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2">
    <w:nsid w:val="2665359D"/>
    <w:multiLevelType w:val="hybridMultilevel"/>
    <w:tmpl w:val="0C989492"/>
    <w:lvl w:ilvl="0" w:tplc="04090003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82C5293"/>
    <w:multiLevelType w:val="hybridMultilevel"/>
    <w:tmpl w:val="36A499C6"/>
    <w:lvl w:ilvl="0" w:tplc="B38CA4D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4">
    <w:nsid w:val="2BE35E1E"/>
    <w:multiLevelType w:val="hybridMultilevel"/>
    <w:tmpl w:val="6AC0CD7C"/>
    <w:lvl w:ilvl="0" w:tplc="04090003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5">
    <w:nsid w:val="2DDA41D9"/>
    <w:multiLevelType w:val="hybridMultilevel"/>
    <w:tmpl w:val="CC08F9A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572E60"/>
    <w:multiLevelType w:val="hybridMultilevel"/>
    <w:tmpl w:val="9CC83B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0C636B3"/>
    <w:multiLevelType w:val="hybridMultilevel"/>
    <w:tmpl w:val="9916858E"/>
    <w:lvl w:ilvl="0" w:tplc="360498F2">
      <w:start w:val="1"/>
      <w:numFmt w:val="decimal"/>
      <w:lvlText w:val="(%1)"/>
      <w:lvlJc w:val="left"/>
      <w:pPr>
        <w:tabs>
          <w:tab w:val="num" w:pos="0"/>
        </w:tabs>
        <w:ind w:left="840" w:hanging="420"/>
      </w:pPr>
      <w:rPr>
        <w:rFonts w:hint="eastAsia"/>
        <w:lang w:val="en-US" w:eastAsia="zh-C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3281A46"/>
    <w:multiLevelType w:val="hybridMultilevel"/>
    <w:tmpl w:val="03A64A04"/>
    <w:lvl w:ilvl="0" w:tplc="D15400D4">
      <w:start w:val="1"/>
      <w:numFmt w:val="decimal"/>
      <w:lvlText w:val="%1."/>
      <w:lvlJc w:val="left"/>
      <w:pPr>
        <w:ind w:left="126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3F85163"/>
    <w:multiLevelType w:val="hybridMultilevel"/>
    <w:tmpl w:val="D0CA7254"/>
    <w:lvl w:ilvl="0" w:tplc="6E902820">
      <w:start w:val="1"/>
      <w:numFmt w:val="decimal"/>
      <w:lvlText w:val="%1."/>
      <w:lvlJc w:val="left"/>
      <w:pPr>
        <w:ind w:left="959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11">
    <w:nsid w:val="4A252E16"/>
    <w:multiLevelType w:val="hybridMultilevel"/>
    <w:tmpl w:val="3E70E0BC"/>
    <w:lvl w:ilvl="0" w:tplc="F72E29C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766642"/>
    <w:multiLevelType w:val="hybridMultilevel"/>
    <w:tmpl w:val="86D2CB56"/>
    <w:lvl w:ilvl="0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684678"/>
    <w:multiLevelType w:val="hybridMultilevel"/>
    <w:tmpl w:val="3B3E4070"/>
    <w:lvl w:ilvl="0" w:tplc="56A0A83A">
      <w:start w:val="1"/>
      <w:numFmt w:val="decimal"/>
      <w:lvlText w:val="%1."/>
      <w:lvlJc w:val="left"/>
      <w:pPr>
        <w:ind w:left="959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14">
    <w:nsid w:val="5FE527DB"/>
    <w:multiLevelType w:val="multilevel"/>
    <w:tmpl w:val="57689470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</w:lvl>
    <w:lvl w:ilvl="1">
      <w:start w:val="1"/>
      <w:numFmt w:val="decimal"/>
      <w:lvlText w:val="%1.%2."/>
      <w:lvlJc w:val="left"/>
      <w:pPr>
        <w:tabs>
          <w:tab w:val="num" w:pos="987"/>
        </w:tabs>
        <w:ind w:left="987" w:hanging="567"/>
      </w:p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</w:lvl>
    <w:lvl w:ilvl="3">
      <w:start w:val="1"/>
      <w:numFmt w:val="decimal"/>
      <w:pStyle w:val="QB1"/>
      <w:lvlText w:val="%1.%2.%3.%4."/>
      <w:lvlJc w:val="left"/>
      <w:pPr>
        <w:tabs>
          <w:tab w:val="num" w:pos="1271"/>
        </w:tabs>
        <w:ind w:left="1271" w:hanging="851"/>
      </w:p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</w:lvl>
    <w:lvl w:ilvl="5">
      <w:start w:val="1"/>
      <w:numFmt w:val="decimal"/>
      <w:pStyle w:val="QB3"/>
      <w:lvlText w:val="%1.%2.%3.%4.%5.%6."/>
      <w:lvlJc w:val="left"/>
      <w:pPr>
        <w:tabs>
          <w:tab w:val="num" w:pos="1554"/>
        </w:tabs>
        <w:ind w:left="155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</w:lvl>
  </w:abstractNum>
  <w:abstractNum w:abstractNumId="15">
    <w:nsid w:val="66550B32"/>
    <w:multiLevelType w:val="hybridMultilevel"/>
    <w:tmpl w:val="5260AC34"/>
    <w:lvl w:ilvl="0" w:tplc="D158B992">
      <w:start w:val="1"/>
      <w:numFmt w:val="decimal"/>
      <w:lvlText w:val="%1."/>
      <w:lvlJc w:val="left"/>
      <w:pPr>
        <w:ind w:left="959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16">
    <w:nsid w:val="67772033"/>
    <w:multiLevelType w:val="hybridMultilevel"/>
    <w:tmpl w:val="7362D032"/>
    <w:lvl w:ilvl="0" w:tplc="04090003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17">
    <w:nsid w:val="7A903E93"/>
    <w:multiLevelType w:val="hybridMultilevel"/>
    <w:tmpl w:val="F0A0D67E"/>
    <w:lvl w:ilvl="0" w:tplc="04090003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num w:numId="1">
    <w:abstractNumId w:val="3"/>
  </w:num>
  <w:num w:numId="2">
    <w:abstractNumId w:val="7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6"/>
  </w:num>
  <w:num w:numId="8">
    <w:abstractNumId w:val="5"/>
  </w:num>
  <w:num w:numId="9">
    <w:abstractNumId w:val="17"/>
  </w:num>
  <w:num w:numId="10">
    <w:abstractNumId w:val="4"/>
  </w:num>
  <w:num w:numId="11">
    <w:abstractNumId w:val="15"/>
  </w:num>
  <w:num w:numId="12">
    <w:abstractNumId w:val="16"/>
  </w:num>
  <w:num w:numId="13">
    <w:abstractNumId w:val="2"/>
  </w:num>
  <w:num w:numId="14">
    <w:abstractNumId w:val="9"/>
  </w:num>
  <w:num w:numId="15">
    <w:abstractNumId w:val="0"/>
  </w:num>
  <w:num w:numId="16">
    <w:abstractNumId w:val="1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F08"/>
    <w:rsid w:val="00027638"/>
    <w:rsid w:val="000535E5"/>
    <w:rsid w:val="000540C0"/>
    <w:rsid w:val="000628E9"/>
    <w:rsid w:val="0006314E"/>
    <w:rsid w:val="00063F9E"/>
    <w:rsid w:val="0007064A"/>
    <w:rsid w:val="00070ECE"/>
    <w:rsid w:val="0007576B"/>
    <w:rsid w:val="000C7A2A"/>
    <w:rsid w:val="000E06B0"/>
    <w:rsid w:val="000E1799"/>
    <w:rsid w:val="000F182E"/>
    <w:rsid w:val="000F6025"/>
    <w:rsid w:val="000F64B5"/>
    <w:rsid w:val="00110561"/>
    <w:rsid w:val="00132207"/>
    <w:rsid w:val="00154B1F"/>
    <w:rsid w:val="0017601C"/>
    <w:rsid w:val="00195BD8"/>
    <w:rsid w:val="001A08D6"/>
    <w:rsid w:val="001A4371"/>
    <w:rsid w:val="001A4A30"/>
    <w:rsid w:val="001A6BC4"/>
    <w:rsid w:val="001A715B"/>
    <w:rsid w:val="001B68B8"/>
    <w:rsid w:val="001B74C0"/>
    <w:rsid w:val="001C214D"/>
    <w:rsid w:val="001C632F"/>
    <w:rsid w:val="001C6FEA"/>
    <w:rsid w:val="001D0A02"/>
    <w:rsid w:val="001D16AF"/>
    <w:rsid w:val="001D1B35"/>
    <w:rsid w:val="001D71EE"/>
    <w:rsid w:val="001D737E"/>
    <w:rsid w:val="001F4767"/>
    <w:rsid w:val="00200DFB"/>
    <w:rsid w:val="00212B7C"/>
    <w:rsid w:val="002150D3"/>
    <w:rsid w:val="00221F63"/>
    <w:rsid w:val="002235FC"/>
    <w:rsid w:val="00233AE2"/>
    <w:rsid w:val="00233D43"/>
    <w:rsid w:val="00246A4D"/>
    <w:rsid w:val="00247870"/>
    <w:rsid w:val="002637D6"/>
    <w:rsid w:val="002718DB"/>
    <w:rsid w:val="00274EB3"/>
    <w:rsid w:val="002941E0"/>
    <w:rsid w:val="002A16B8"/>
    <w:rsid w:val="002B7608"/>
    <w:rsid w:val="002C43B0"/>
    <w:rsid w:val="002E7A6D"/>
    <w:rsid w:val="002F2331"/>
    <w:rsid w:val="003010FC"/>
    <w:rsid w:val="00311B24"/>
    <w:rsid w:val="00326F18"/>
    <w:rsid w:val="0033131F"/>
    <w:rsid w:val="003344CC"/>
    <w:rsid w:val="00335BF4"/>
    <w:rsid w:val="00337B97"/>
    <w:rsid w:val="00342109"/>
    <w:rsid w:val="003824CF"/>
    <w:rsid w:val="00393391"/>
    <w:rsid w:val="003A5EB6"/>
    <w:rsid w:val="003B38B3"/>
    <w:rsid w:val="003C1B4E"/>
    <w:rsid w:val="003C3C64"/>
    <w:rsid w:val="003C5581"/>
    <w:rsid w:val="003D2FB5"/>
    <w:rsid w:val="003D5107"/>
    <w:rsid w:val="003E3A3C"/>
    <w:rsid w:val="003F3FCE"/>
    <w:rsid w:val="003F4118"/>
    <w:rsid w:val="0040112D"/>
    <w:rsid w:val="00402616"/>
    <w:rsid w:val="0040354A"/>
    <w:rsid w:val="004132E1"/>
    <w:rsid w:val="0042468E"/>
    <w:rsid w:val="004275FD"/>
    <w:rsid w:val="0043032C"/>
    <w:rsid w:val="00443A98"/>
    <w:rsid w:val="00453A57"/>
    <w:rsid w:val="00457CF2"/>
    <w:rsid w:val="00464FEB"/>
    <w:rsid w:val="00465245"/>
    <w:rsid w:val="00476F77"/>
    <w:rsid w:val="00492B45"/>
    <w:rsid w:val="004930DB"/>
    <w:rsid w:val="0049390A"/>
    <w:rsid w:val="00495DA5"/>
    <w:rsid w:val="004A10D6"/>
    <w:rsid w:val="004A7E66"/>
    <w:rsid w:val="004C43CC"/>
    <w:rsid w:val="004C5108"/>
    <w:rsid w:val="004E3E17"/>
    <w:rsid w:val="004F3444"/>
    <w:rsid w:val="004F7B01"/>
    <w:rsid w:val="00501815"/>
    <w:rsid w:val="00501CC8"/>
    <w:rsid w:val="005065A6"/>
    <w:rsid w:val="00515C94"/>
    <w:rsid w:val="0052544C"/>
    <w:rsid w:val="00526831"/>
    <w:rsid w:val="00527449"/>
    <w:rsid w:val="00532610"/>
    <w:rsid w:val="0053565B"/>
    <w:rsid w:val="00540EC2"/>
    <w:rsid w:val="005479C0"/>
    <w:rsid w:val="00550152"/>
    <w:rsid w:val="00550CB2"/>
    <w:rsid w:val="00551689"/>
    <w:rsid w:val="00561999"/>
    <w:rsid w:val="00580433"/>
    <w:rsid w:val="005B069B"/>
    <w:rsid w:val="005B305F"/>
    <w:rsid w:val="005B544E"/>
    <w:rsid w:val="005B64B6"/>
    <w:rsid w:val="005C4CDD"/>
    <w:rsid w:val="005D3A29"/>
    <w:rsid w:val="005D4E8E"/>
    <w:rsid w:val="005E5BA6"/>
    <w:rsid w:val="005F1FFE"/>
    <w:rsid w:val="0060112B"/>
    <w:rsid w:val="00627EBB"/>
    <w:rsid w:val="006322A5"/>
    <w:rsid w:val="00643A42"/>
    <w:rsid w:val="00647EF8"/>
    <w:rsid w:val="00653A58"/>
    <w:rsid w:val="006635D4"/>
    <w:rsid w:val="0067325A"/>
    <w:rsid w:val="00676A48"/>
    <w:rsid w:val="00681D19"/>
    <w:rsid w:val="0068221B"/>
    <w:rsid w:val="0069333B"/>
    <w:rsid w:val="00695703"/>
    <w:rsid w:val="006A1F3A"/>
    <w:rsid w:val="006C0EEF"/>
    <w:rsid w:val="006C1688"/>
    <w:rsid w:val="006D3F1C"/>
    <w:rsid w:val="006E1A46"/>
    <w:rsid w:val="006E3B2C"/>
    <w:rsid w:val="006E659D"/>
    <w:rsid w:val="00700803"/>
    <w:rsid w:val="00715636"/>
    <w:rsid w:val="00717208"/>
    <w:rsid w:val="00721733"/>
    <w:rsid w:val="0072403A"/>
    <w:rsid w:val="00741277"/>
    <w:rsid w:val="0074157B"/>
    <w:rsid w:val="0074361C"/>
    <w:rsid w:val="007506D6"/>
    <w:rsid w:val="00756742"/>
    <w:rsid w:val="0077419F"/>
    <w:rsid w:val="007859F0"/>
    <w:rsid w:val="00791787"/>
    <w:rsid w:val="007A4F20"/>
    <w:rsid w:val="007C0CAA"/>
    <w:rsid w:val="007C6045"/>
    <w:rsid w:val="007D6C26"/>
    <w:rsid w:val="007E0AB0"/>
    <w:rsid w:val="007F7A5A"/>
    <w:rsid w:val="008122C8"/>
    <w:rsid w:val="00823570"/>
    <w:rsid w:val="00823E52"/>
    <w:rsid w:val="0084069D"/>
    <w:rsid w:val="0085378E"/>
    <w:rsid w:val="00862771"/>
    <w:rsid w:val="00865508"/>
    <w:rsid w:val="008936F7"/>
    <w:rsid w:val="00897F08"/>
    <w:rsid w:val="008A122F"/>
    <w:rsid w:val="008A3BC5"/>
    <w:rsid w:val="008A3D1E"/>
    <w:rsid w:val="008A3E08"/>
    <w:rsid w:val="008C19D7"/>
    <w:rsid w:val="008C3D02"/>
    <w:rsid w:val="008C51FB"/>
    <w:rsid w:val="008E0A24"/>
    <w:rsid w:val="008E35F9"/>
    <w:rsid w:val="008F5A59"/>
    <w:rsid w:val="00900643"/>
    <w:rsid w:val="00934DAD"/>
    <w:rsid w:val="009441A9"/>
    <w:rsid w:val="0095315F"/>
    <w:rsid w:val="009643B7"/>
    <w:rsid w:val="00967F71"/>
    <w:rsid w:val="00982DB8"/>
    <w:rsid w:val="00983969"/>
    <w:rsid w:val="009840D4"/>
    <w:rsid w:val="009B409B"/>
    <w:rsid w:val="009C2727"/>
    <w:rsid w:val="009D6D97"/>
    <w:rsid w:val="009E56ED"/>
    <w:rsid w:val="009F7F08"/>
    <w:rsid w:val="00A002BE"/>
    <w:rsid w:val="00A506F1"/>
    <w:rsid w:val="00A546E0"/>
    <w:rsid w:val="00A57D0C"/>
    <w:rsid w:val="00A80C4A"/>
    <w:rsid w:val="00A91490"/>
    <w:rsid w:val="00A92CB9"/>
    <w:rsid w:val="00AA2DA6"/>
    <w:rsid w:val="00AB0E4F"/>
    <w:rsid w:val="00AB2475"/>
    <w:rsid w:val="00AB5D5D"/>
    <w:rsid w:val="00AE0B65"/>
    <w:rsid w:val="00AE1305"/>
    <w:rsid w:val="00AE51CF"/>
    <w:rsid w:val="00AE7DCA"/>
    <w:rsid w:val="00AF15A7"/>
    <w:rsid w:val="00B113E1"/>
    <w:rsid w:val="00B337DA"/>
    <w:rsid w:val="00B46836"/>
    <w:rsid w:val="00B47E3D"/>
    <w:rsid w:val="00B57C76"/>
    <w:rsid w:val="00B656DB"/>
    <w:rsid w:val="00B71221"/>
    <w:rsid w:val="00B7416A"/>
    <w:rsid w:val="00B770F7"/>
    <w:rsid w:val="00B807BF"/>
    <w:rsid w:val="00BC1550"/>
    <w:rsid w:val="00BC5F3C"/>
    <w:rsid w:val="00BC6A00"/>
    <w:rsid w:val="00BF00A5"/>
    <w:rsid w:val="00BF3C2F"/>
    <w:rsid w:val="00C05DA0"/>
    <w:rsid w:val="00C10286"/>
    <w:rsid w:val="00C33CA8"/>
    <w:rsid w:val="00C446ED"/>
    <w:rsid w:val="00C5031C"/>
    <w:rsid w:val="00C545A1"/>
    <w:rsid w:val="00C5643F"/>
    <w:rsid w:val="00C66B25"/>
    <w:rsid w:val="00C72103"/>
    <w:rsid w:val="00C72D6B"/>
    <w:rsid w:val="00C811D0"/>
    <w:rsid w:val="00CA2BD6"/>
    <w:rsid w:val="00CC7A3E"/>
    <w:rsid w:val="00CD04B9"/>
    <w:rsid w:val="00CF1EBA"/>
    <w:rsid w:val="00CF7733"/>
    <w:rsid w:val="00D36E52"/>
    <w:rsid w:val="00D5009B"/>
    <w:rsid w:val="00D57194"/>
    <w:rsid w:val="00D61834"/>
    <w:rsid w:val="00D70A23"/>
    <w:rsid w:val="00D74A7C"/>
    <w:rsid w:val="00D86343"/>
    <w:rsid w:val="00DC18A3"/>
    <w:rsid w:val="00DC25FF"/>
    <w:rsid w:val="00DE353B"/>
    <w:rsid w:val="00DE51D3"/>
    <w:rsid w:val="00DF370F"/>
    <w:rsid w:val="00E14290"/>
    <w:rsid w:val="00E4043E"/>
    <w:rsid w:val="00E455E5"/>
    <w:rsid w:val="00E46444"/>
    <w:rsid w:val="00E47500"/>
    <w:rsid w:val="00E546D1"/>
    <w:rsid w:val="00E83CEA"/>
    <w:rsid w:val="00E94089"/>
    <w:rsid w:val="00EA1A6C"/>
    <w:rsid w:val="00EC605C"/>
    <w:rsid w:val="00EE33B0"/>
    <w:rsid w:val="00F00162"/>
    <w:rsid w:val="00F00F5A"/>
    <w:rsid w:val="00F07BE8"/>
    <w:rsid w:val="00F23729"/>
    <w:rsid w:val="00F42EF1"/>
    <w:rsid w:val="00F42F8D"/>
    <w:rsid w:val="00F44E07"/>
    <w:rsid w:val="00F45944"/>
    <w:rsid w:val="00F45D0A"/>
    <w:rsid w:val="00F47E3F"/>
    <w:rsid w:val="00F50DE2"/>
    <w:rsid w:val="00F63607"/>
    <w:rsid w:val="00F6773A"/>
    <w:rsid w:val="00F71263"/>
    <w:rsid w:val="00F7280F"/>
    <w:rsid w:val="00F82F89"/>
    <w:rsid w:val="00F85475"/>
    <w:rsid w:val="00F85991"/>
    <w:rsid w:val="00FA5BD9"/>
    <w:rsid w:val="00FB2966"/>
    <w:rsid w:val="00FB6AE9"/>
    <w:rsid w:val="00FC2101"/>
    <w:rsid w:val="00FD2841"/>
    <w:rsid w:val="00FE1D1C"/>
    <w:rsid w:val="00FE77EE"/>
    <w:rsid w:val="00FF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Typewriter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F89"/>
    <w:pPr>
      <w:widowControl w:val="0"/>
      <w:jc w:val="both"/>
    </w:pPr>
  </w:style>
  <w:style w:type="paragraph" w:styleId="1">
    <w:name w:val="heading 1"/>
    <w:aliases w:val="标题1,H1,Heading 0,h11,heading 1TOC,标准章,1. heading 1,PIM 1,h1,Title1,Level 1 Topic Heading,1st level,Section Head,l1,第*部分,第A章,H11,H12,H111,H13,H112,1,H14,H15,H16,H17,&amp;3,List level 1,标书1,heading 1,Header 1,Header1,SAHeading 1,Head1,Heading apps"/>
    <w:basedOn w:val="a"/>
    <w:next w:val="a"/>
    <w:link w:val="1Char"/>
    <w:qFormat/>
    <w:rsid w:val="00561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L2,h2,H2 Char Char Char Char,Heading 2 Hidden,Heading 2 CCBS,heading 2,第一章 标题 2,（一）,PIM2,H2,Titre3,HD2,sect 1.2,H21,sect 1.21,H22,sect 1.22,H211,sect 1.211,H23,sect 1.23,H212,sect 1.212,DO,Titre B,heading 2TOC,节,1.1  heading 2,h:2,h:2app,A"/>
    <w:basedOn w:val="a"/>
    <w:next w:val="a"/>
    <w:link w:val="2Char"/>
    <w:unhideWhenUsed/>
    <w:qFormat/>
    <w:rsid w:val="00561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3,h3 Char,h3 Char Char Char,h3 Char Char Char Char,(A-3),sect1.2.3,h3,H3,1.1.1.标题 3,Bold Head,bh,Heading 3 - old,Level 3 Head,level_3,PIM 3,prop3,3,3heading,heading 3,Heading 31,l3,CT,3rd level,sect1.2.31,sect1.2.32,sect1.2.311,sect1.2.33"/>
    <w:basedOn w:val="a"/>
    <w:next w:val="a"/>
    <w:link w:val="3Char"/>
    <w:unhideWhenUsed/>
    <w:qFormat/>
    <w:rsid w:val="00F00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"/>
    <w:basedOn w:val="a"/>
    <w:next w:val="a"/>
    <w:link w:val="4Char"/>
    <w:unhideWhenUsed/>
    <w:qFormat/>
    <w:rsid w:val="00F00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00F5A"/>
    <w:pPr>
      <w:keepNext/>
      <w:keepLines/>
      <w:tabs>
        <w:tab w:val="num" w:pos="960"/>
      </w:tabs>
      <w:spacing w:before="280" w:after="290" w:line="376" w:lineRule="auto"/>
      <w:ind w:left="959" w:hanging="420"/>
      <w:outlineLvl w:val="4"/>
    </w:pPr>
    <w:rPr>
      <w:rFonts w:ascii="Times New Roman" w:eastAsia="宋体" w:hAnsi="Times New Roman" w:cs="Times New Roman"/>
      <w:b/>
      <w:bCs/>
      <w:sz w:val="24"/>
      <w:szCs w:val="28"/>
      <w:lang w:val="en-GB"/>
    </w:rPr>
  </w:style>
  <w:style w:type="paragraph" w:styleId="6">
    <w:name w:val="heading 6"/>
    <w:basedOn w:val="a"/>
    <w:next w:val="a"/>
    <w:link w:val="6Char"/>
    <w:uiPriority w:val="9"/>
    <w:qFormat/>
    <w:rsid w:val="00F00F5A"/>
    <w:pPr>
      <w:keepNext/>
      <w:keepLines/>
      <w:tabs>
        <w:tab w:val="num" w:pos="960"/>
      </w:tabs>
      <w:spacing w:before="240" w:after="64" w:line="320" w:lineRule="auto"/>
      <w:ind w:left="959" w:hanging="420"/>
      <w:outlineLvl w:val="5"/>
    </w:pPr>
    <w:rPr>
      <w:rFonts w:ascii="Cambria" w:eastAsia="宋体" w:hAnsi="Cambria" w:cs="Times New Roman"/>
      <w:b/>
      <w:bCs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9F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eader odd Char"/>
    <w:basedOn w:val="a0"/>
    <w:link w:val="a3"/>
    <w:uiPriority w:val="99"/>
    <w:semiHidden/>
    <w:rsid w:val="009F7F08"/>
    <w:rPr>
      <w:sz w:val="18"/>
      <w:szCs w:val="18"/>
    </w:rPr>
  </w:style>
  <w:style w:type="paragraph" w:styleId="a4">
    <w:name w:val="footer"/>
    <w:basedOn w:val="a"/>
    <w:link w:val="Char0"/>
    <w:unhideWhenUsed/>
    <w:rsid w:val="009F7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F08"/>
    <w:rPr>
      <w:sz w:val="18"/>
      <w:szCs w:val="18"/>
    </w:rPr>
  </w:style>
  <w:style w:type="paragraph" w:styleId="a5">
    <w:name w:val="Document Map"/>
    <w:basedOn w:val="a"/>
    <w:link w:val="Char1"/>
    <w:semiHidden/>
    <w:unhideWhenUsed/>
    <w:rsid w:val="00BC5F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5F3C"/>
    <w:rPr>
      <w:rFonts w:ascii="宋体" w:eastAsia="宋体"/>
      <w:sz w:val="18"/>
      <w:szCs w:val="18"/>
    </w:rPr>
  </w:style>
  <w:style w:type="character" w:customStyle="1" w:styleId="1Char">
    <w:name w:val="标题 1 Char"/>
    <w:aliases w:val="标题1 Char,H1 Char,Heading 0 Char,h11 Char,heading 1TOC Char,标准章 Char,1. heading 1 Char,PIM 1 Char,h1 Char,Title1 Char,Level 1 Topic Heading Char,1st level Char,Section Head Char,l1 Char,第*部分 Char,第A章 Char,H11 Char,H12 Char,H111 Char,H13 Char"/>
    <w:basedOn w:val="a0"/>
    <w:link w:val="1"/>
    <w:uiPriority w:val="9"/>
    <w:rsid w:val="00561999"/>
    <w:rPr>
      <w:b/>
      <w:bCs/>
      <w:kern w:val="44"/>
      <w:sz w:val="44"/>
      <w:szCs w:val="44"/>
    </w:rPr>
  </w:style>
  <w:style w:type="character" w:customStyle="1" w:styleId="2Char">
    <w:name w:val="标题 2 Char"/>
    <w:aliases w:val="l2 Char,L2 Char,h2 Char,H2 Char Char Char Char Char,Heading 2 Hidden Char,Heading 2 CCBS Char,heading 2 Char,第一章 标题 2 Char,（一） Char,PIM2 Char,H2 Char,Titre3 Char,HD2 Char,sect 1.2 Char,H21 Char,sect 1.21 Char,H22 Char,sect 1.22 Char,H211 Char"/>
    <w:basedOn w:val="a0"/>
    <w:link w:val="2"/>
    <w:rsid w:val="00561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semiHidden/>
    <w:unhideWhenUsed/>
    <w:rsid w:val="0056199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61999"/>
    <w:rPr>
      <w:sz w:val="18"/>
      <w:szCs w:val="18"/>
    </w:rPr>
  </w:style>
  <w:style w:type="character" w:customStyle="1" w:styleId="3Char">
    <w:name w:val="标题 3 Char"/>
    <w:aliases w:val="标题3 Char,h3 Char Char,h3 Char Char Char Char1,h3 Char Char Char Char Char,(A-3) Char,sect1.2.3 Char,h3 Char1,H3 Char,1.1.1.标题 3 Char,Bold Head Char,bh Char,Heading 3 - old Char,Level 3 Head Char,level_3 Char,PIM 3 Char,prop3 Char,3 Char"/>
    <w:basedOn w:val="a0"/>
    <w:link w:val="3"/>
    <w:rsid w:val="00F00F5A"/>
    <w:rPr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rsid w:val="00F00F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00F5A"/>
    <w:rPr>
      <w:rFonts w:ascii="Times New Roman" w:eastAsia="宋体" w:hAnsi="Times New Roman" w:cs="Times New Roman"/>
      <w:b/>
      <w:bCs/>
      <w:sz w:val="24"/>
      <w:szCs w:val="28"/>
      <w:lang w:val="en-GB"/>
    </w:rPr>
  </w:style>
  <w:style w:type="character" w:customStyle="1" w:styleId="6Char">
    <w:name w:val="标题 6 Char"/>
    <w:basedOn w:val="a0"/>
    <w:link w:val="6"/>
    <w:uiPriority w:val="9"/>
    <w:rsid w:val="00F00F5A"/>
    <w:rPr>
      <w:rFonts w:ascii="Cambria" w:eastAsia="宋体" w:hAnsi="Cambria" w:cs="Times New Roman"/>
      <w:b/>
      <w:bCs/>
      <w:sz w:val="24"/>
      <w:szCs w:val="24"/>
      <w:lang w:val="en-GB"/>
    </w:rPr>
  </w:style>
  <w:style w:type="paragraph" w:styleId="a7">
    <w:name w:val="Normal Indent"/>
    <w:aliases w:val="表正文,正文非缩进,特点,正文不缩进,正文缩进 Char,正文缩进（首行缩进两字）,段1,四号,缩进,ALT+Z,Body Text(ch),标题4,正文缩进1,Alt+X,mr正文缩进,±íÕýÎÄ,ÕýÎÄ·ÇËõ½ø,正文对齐,bt,body text,正文（首行缩进两字）,正文双线,正文（首行缩进两字） Char,正文缩进 Char1 Char,正文缩进 Char Char Char,正文缩进 Char1 Char Char Char"/>
    <w:basedOn w:val="a"/>
    <w:rsid w:val="00F00F5A"/>
    <w:pPr>
      <w:tabs>
        <w:tab w:val="num" w:pos="960"/>
      </w:tabs>
      <w:spacing w:line="360" w:lineRule="auto"/>
      <w:ind w:left="959" w:firstLine="420"/>
    </w:pPr>
    <w:rPr>
      <w:rFonts w:ascii="Times New Roman" w:eastAsia="宋体" w:hAnsi="Times New Roman" w:cs="Times New Roman"/>
      <w:szCs w:val="20"/>
      <w:lang w:val="en-GB"/>
    </w:rPr>
  </w:style>
  <w:style w:type="paragraph" w:styleId="10">
    <w:name w:val="toc 1"/>
    <w:autoRedefine/>
    <w:uiPriority w:val="39"/>
    <w:rsid w:val="00F00F5A"/>
    <w:pPr>
      <w:widowControl w:val="0"/>
      <w:spacing w:before="120" w:after="120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10"/>
    <w:autoRedefine/>
    <w:uiPriority w:val="39"/>
    <w:rsid w:val="00F00F5A"/>
    <w:pPr>
      <w:tabs>
        <w:tab w:val="left" w:pos="1260"/>
        <w:tab w:val="right" w:leader="dot" w:pos="8296"/>
      </w:tabs>
      <w:spacing w:before="0" w:after="0"/>
      <w:ind w:left="210"/>
    </w:pPr>
    <w:rPr>
      <w:b w:val="0"/>
      <w:bCs w:val="0"/>
      <w:caps w:val="0"/>
      <w:smallCaps/>
    </w:rPr>
  </w:style>
  <w:style w:type="paragraph" w:styleId="a8">
    <w:name w:val="Plain Text"/>
    <w:basedOn w:val="a"/>
    <w:link w:val="Char3"/>
    <w:rsid w:val="00F00F5A"/>
    <w:pPr>
      <w:tabs>
        <w:tab w:val="num" w:pos="960"/>
      </w:tabs>
      <w:spacing w:line="360" w:lineRule="auto"/>
      <w:ind w:left="959" w:hanging="420"/>
    </w:pPr>
    <w:rPr>
      <w:rFonts w:ascii="宋体" w:eastAsia="宋体" w:hAnsi="Courier New" w:cs="Times New Roman"/>
      <w:szCs w:val="21"/>
      <w:lang w:val="en-GB"/>
    </w:rPr>
  </w:style>
  <w:style w:type="character" w:customStyle="1" w:styleId="Char3">
    <w:name w:val="纯文本 Char"/>
    <w:basedOn w:val="a0"/>
    <w:link w:val="a8"/>
    <w:rsid w:val="00F00F5A"/>
    <w:rPr>
      <w:rFonts w:ascii="宋体" w:eastAsia="宋体" w:hAnsi="Courier New" w:cs="Times New Roman"/>
      <w:szCs w:val="21"/>
      <w:lang w:val="en-GB"/>
    </w:rPr>
  </w:style>
  <w:style w:type="paragraph" w:customStyle="1" w:styleId="a9">
    <w:name w:val="段"/>
    <w:rsid w:val="00F00F5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a">
    <w:name w:val="封面标准英文名称"/>
    <w:rsid w:val="00F00F5A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30">
    <w:name w:val="toc 3"/>
    <w:basedOn w:val="20"/>
    <w:autoRedefine/>
    <w:uiPriority w:val="39"/>
    <w:rsid w:val="00F00F5A"/>
    <w:pPr>
      <w:ind w:left="420"/>
    </w:pPr>
    <w:rPr>
      <w:i/>
      <w:iCs/>
      <w:smallCaps w:val="0"/>
    </w:rPr>
  </w:style>
  <w:style w:type="character" w:styleId="ab">
    <w:name w:val="Hyperlink"/>
    <w:uiPriority w:val="99"/>
    <w:rsid w:val="00F00F5A"/>
    <w:rPr>
      <w:color w:val="0000FF"/>
      <w:u w:val="single"/>
    </w:rPr>
  </w:style>
  <w:style w:type="character" w:styleId="ac">
    <w:name w:val="page number"/>
    <w:rsid w:val="00F00F5A"/>
    <w:rPr>
      <w:rFonts w:ascii="Times New Roman" w:eastAsia="宋体" w:hAnsi="Times New Roman"/>
      <w:sz w:val="18"/>
    </w:rPr>
  </w:style>
  <w:style w:type="paragraph" w:styleId="21">
    <w:name w:val="Body Text 2"/>
    <w:basedOn w:val="a"/>
    <w:link w:val="2Char0"/>
    <w:rsid w:val="00F00F5A"/>
    <w:pPr>
      <w:tabs>
        <w:tab w:val="num" w:pos="960"/>
      </w:tabs>
      <w:spacing w:after="120" w:line="480" w:lineRule="auto"/>
      <w:ind w:left="959" w:hanging="420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2Char0">
    <w:name w:val="正文文本 2 Char"/>
    <w:basedOn w:val="a0"/>
    <w:link w:val="21"/>
    <w:rsid w:val="00F00F5A"/>
    <w:rPr>
      <w:rFonts w:ascii="Times New Roman" w:eastAsia="宋体" w:hAnsi="Times New Roman" w:cs="Times New Roman"/>
      <w:szCs w:val="24"/>
      <w:lang w:val="en-GB"/>
    </w:rPr>
  </w:style>
  <w:style w:type="character" w:customStyle="1" w:styleId="tdmidmid">
    <w:name w:val="td_mid_mid"/>
    <w:basedOn w:val="a0"/>
    <w:rsid w:val="00F00F5A"/>
  </w:style>
  <w:style w:type="character" w:styleId="ad">
    <w:name w:val="Strong"/>
    <w:qFormat/>
    <w:rsid w:val="00F00F5A"/>
    <w:rPr>
      <w:b/>
      <w:bCs/>
    </w:rPr>
  </w:style>
  <w:style w:type="paragraph" w:customStyle="1" w:styleId="ParaCharCharCharCharCharCharCharCharCharChar">
    <w:name w:val="默认段落字体 Para Char Char Char Char Char Char Char Char Char Char"/>
    <w:basedOn w:val="a"/>
    <w:rsid w:val="00F00F5A"/>
    <w:pPr>
      <w:tabs>
        <w:tab w:val="num" w:pos="960"/>
      </w:tabs>
      <w:spacing w:line="360" w:lineRule="auto"/>
      <w:ind w:left="959" w:hanging="420"/>
    </w:pPr>
    <w:rPr>
      <w:rFonts w:ascii="Tahoma" w:eastAsia="宋体" w:hAnsi="Tahoma" w:cs="Arial"/>
      <w:sz w:val="24"/>
      <w:szCs w:val="21"/>
      <w:lang w:val="en-GB"/>
    </w:rPr>
  </w:style>
  <w:style w:type="table" w:styleId="ae">
    <w:name w:val="Table Grid"/>
    <w:basedOn w:val="a1"/>
    <w:rsid w:val="00F00F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semiHidden/>
    <w:rsid w:val="00F00F5A"/>
    <w:rPr>
      <w:sz w:val="21"/>
      <w:szCs w:val="21"/>
    </w:rPr>
  </w:style>
  <w:style w:type="paragraph" w:styleId="af0">
    <w:name w:val="annotation text"/>
    <w:basedOn w:val="a"/>
    <w:link w:val="Char4"/>
    <w:semiHidden/>
    <w:rsid w:val="00F00F5A"/>
    <w:pPr>
      <w:tabs>
        <w:tab w:val="num" w:pos="960"/>
      </w:tabs>
      <w:spacing w:line="360" w:lineRule="auto"/>
      <w:ind w:left="959" w:hanging="420"/>
      <w:jc w:val="left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Char4">
    <w:name w:val="批注文字 Char"/>
    <w:basedOn w:val="a0"/>
    <w:link w:val="af0"/>
    <w:semiHidden/>
    <w:rsid w:val="00F00F5A"/>
    <w:rPr>
      <w:rFonts w:ascii="Times New Roman" w:eastAsia="宋体" w:hAnsi="Times New Roman" w:cs="Times New Roman"/>
      <w:szCs w:val="24"/>
      <w:lang w:val="en-GB"/>
    </w:rPr>
  </w:style>
  <w:style w:type="paragraph" w:styleId="af1">
    <w:name w:val="annotation subject"/>
    <w:basedOn w:val="af0"/>
    <w:next w:val="af0"/>
    <w:link w:val="Char5"/>
    <w:semiHidden/>
    <w:rsid w:val="00F00F5A"/>
    <w:rPr>
      <w:b/>
      <w:bCs/>
    </w:rPr>
  </w:style>
  <w:style w:type="character" w:customStyle="1" w:styleId="Char5">
    <w:name w:val="批注主题 Char"/>
    <w:basedOn w:val="Char4"/>
    <w:link w:val="af1"/>
    <w:semiHidden/>
    <w:rsid w:val="00F00F5A"/>
    <w:rPr>
      <w:rFonts w:ascii="Times New Roman" w:eastAsia="宋体" w:hAnsi="Times New Roman" w:cs="Times New Roman"/>
      <w:b/>
      <w:bCs/>
      <w:szCs w:val="24"/>
      <w:lang w:val="en-GB"/>
    </w:rPr>
  </w:style>
  <w:style w:type="paragraph" w:customStyle="1" w:styleId="Char6">
    <w:name w:val="Char"/>
    <w:basedOn w:val="a"/>
    <w:rsid w:val="00F00F5A"/>
    <w:pPr>
      <w:tabs>
        <w:tab w:val="num" w:pos="960"/>
      </w:tabs>
      <w:spacing w:line="360" w:lineRule="auto"/>
      <w:ind w:left="959" w:hanging="420"/>
    </w:pPr>
    <w:rPr>
      <w:rFonts w:ascii="Tahoma" w:eastAsia="宋体" w:hAnsi="Tahoma" w:cs="Times New Roman"/>
      <w:sz w:val="24"/>
      <w:szCs w:val="20"/>
      <w:lang w:val="en-GB"/>
    </w:rPr>
  </w:style>
  <w:style w:type="paragraph" w:styleId="af2">
    <w:name w:val="Body Text"/>
    <w:basedOn w:val="a"/>
    <w:link w:val="Char7"/>
    <w:rsid w:val="00F00F5A"/>
    <w:pPr>
      <w:tabs>
        <w:tab w:val="num" w:pos="960"/>
      </w:tabs>
      <w:spacing w:after="120" w:line="360" w:lineRule="auto"/>
      <w:ind w:left="959" w:hanging="420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Char7">
    <w:name w:val="正文文本 Char"/>
    <w:basedOn w:val="a0"/>
    <w:link w:val="af2"/>
    <w:rsid w:val="00F00F5A"/>
    <w:rPr>
      <w:rFonts w:ascii="Times New Roman" w:eastAsia="宋体" w:hAnsi="Times New Roman" w:cs="Times New Roman"/>
      <w:szCs w:val="24"/>
      <w:lang w:val="en-GB"/>
    </w:rPr>
  </w:style>
  <w:style w:type="paragraph" w:customStyle="1" w:styleId="CharCharCharCharCharCharChar">
    <w:name w:val="Char Char Char Char Char Char Char"/>
    <w:basedOn w:val="a"/>
    <w:rsid w:val="00F00F5A"/>
    <w:pPr>
      <w:widowControl/>
      <w:tabs>
        <w:tab w:val="num" w:pos="960"/>
      </w:tabs>
      <w:spacing w:after="160" w:line="240" w:lineRule="exact"/>
      <w:ind w:left="959" w:hanging="420"/>
      <w:jc w:val="left"/>
    </w:pPr>
    <w:rPr>
      <w:rFonts w:ascii="Verdana" w:eastAsia="宋体" w:hAnsi="Verdana" w:cs="Times New Roman"/>
      <w:kern w:val="0"/>
      <w:sz w:val="20"/>
      <w:szCs w:val="20"/>
      <w:lang w:val="en-GB" w:eastAsia="en-US"/>
    </w:rPr>
  </w:style>
  <w:style w:type="character" w:customStyle="1" w:styleId="11">
    <w:name w:val="已访问的超链接1"/>
    <w:uiPriority w:val="99"/>
    <w:rsid w:val="00F00F5A"/>
    <w:rPr>
      <w:color w:val="800080"/>
      <w:u w:val="single"/>
    </w:rPr>
  </w:style>
  <w:style w:type="paragraph" w:customStyle="1" w:styleId="TableText">
    <w:name w:val="Table_Text"/>
    <w:basedOn w:val="a"/>
    <w:rsid w:val="00F00F5A"/>
    <w:pPr>
      <w:widowControl/>
      <w:tabs>
        <w:tab w:val="left" w:pos="284"/>
        <w:tab w:val="left" w:pos="567"/>
        <w:tab w:val="left" w:pos="851"/>
        <w:tab w:val="num" w:pos="960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360" w:lineRule="auto"/>
      <w:ind w:left="959" w:firstLineChars="200" w:firstLine="200"/>
      <w:jc w:val="left"/>
      <w:textAlignment w:val="baseline"/>
    </w:pPr>
    <w:rPr>
      <w:rFonts w:ascii="Times New Roman" w:eastAsia="宋体" w:hAnsi="Times New Roman" w:cs="Times New Roman"/>
      <w:kern w:val="0"/>
      <w:sz w:val="22"/>
      <w:szCs w:val="20"/>
      <w:lang w:val="en-GB"/>
    </w:rPr>
  </w:style>
  <w:style w:type="paragraph" w:styleId="af3">
    <w:name w:val="Normal (Web)"/>
    <w:basedOn w:val="a"/>
    <w:rsid w:val="00F00F5A"/>
    <w:pPr>
      <w:widowControl/>
      <w:tabs>
        <w:tab w:val="num" w:pos="960"/>
      </w:tabs>
      <w:spacing w:before="100" w:beforeAutospacing="1" w:after="100" w:afterAutospacing="1" w:line="360" w:lineRule="auto"/>
      <w:ind w:left="959" w:hanging="420"/>
      <w:jc w:val="left"/>
    </w:pPr>
    <w:rPr>
      <w:rFonts w:ascii="宋体" w:eastAsia="宋体" w:hAnsi="宋体" w:cs="宋体"/>
      <w:kern w:val="0"/>
      <w:sz w:val="24"/>
      <w:szCs w:val="24"/>
      <w:lang w:val="en-GB"/>
    </w:rPr>
  </w:style>
  <w:style w:type="paragraph" w:customStyle="1" w:styleId="Char1CharCharCharCharCharCharChar">
    <w:name w:val="Char1 Char Char Char Char Char Char Char"/>
    <w:basedOn w:val="a5"/>
    <w:autoRedefine/>
    <w:rsid w:val="00F00F5A"/>
    <w:pPr>
      <w:shd w:val="clear" w:color="auto" w:fill="000080"/>
      <w:tabs>
        <w:tab w:val="num" w:pos="960"/>
      </w:tabs>
      <w:spacing w:line="360" w:lineRule="auto"/>
      <w:ind w:left="959" w:hanging="420"/>
    </w:pPr>
    <w:rPr>
      <w:rFonts w:ascii="Tahoma" w:hAnsi="Tahoma" w:cs="Times New Roman"/>
      <w:sz w:val="24"/>
      <w:szCs w:val="24"/>
      <w:lang w:val="en-GB"/>
    </w:rPr>
  </w:style>
  <w:style w:type="paragraph" w:customStyle="1" w:styleId="3h3Charh3CharCharCharh3CharCharCharCharA-3s">
    <w:name w:val="样式 标题 3h3 Charh3 Char Char Charh3 Char Char Char Char(A-3)s..."/>
    <w:basedOn w:val="3"/>
    <w:rsid w:val="00F00F5A"/>
    <w:pPr>
      <w:numPr>
        <w:ilvl w:val="2"/>
      </w:numPr>
      <w:tabs>
        <w:tab w:val="num" w:pos="1021"/>
      </w:tabs>
      <w:spacing w:before="200" w:after="200" w:line="300" w:lineRule="auto"/>
      <w:ind w:left="1701" w:hanging="1701"/>
    </w:pPr>
    <w:rPr>
      <w:rFonts w:ascii="Times New Roman" w:eastAsia="宋体" w:hAnsi="Times New Roman" w:cs="宋体"/>
      <w:b w:val="0"/>
      <w:sz w:val="28"/>
      <w:szCs w:val="20"/>
      <w:lang w:val="en-GB"/>
    </w:rPr>
  </w:style>
  <w:style w:type="character" w:styleId="HTML">
    <w:name w:val="HTML Typewriter"/>
    <w:rsid w:val="00F00F5A"/>
    <w:rPr>
      <w:rFonts w:ascii="宋体" w:eastAsia="宋体" w:hAnsi="宋体" w:cs="宋体"/>
      <w:sz w:val="24"/>
      <w:szCs w:val="24"/>
    </w:rPr>
  </w:style>
  <w:style w:type="paragraph" w:customStyle="1" w:styleId="af4">
    <w:name w:val="封面抬头标题"/>
    <w:basedOn w:val="21"/>
    <w:rsid w:val="00F00F5A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af5">
    <w:name w:val="标准编号"/>
    <w:basedOn w:val="a"/>
    <w:rsid w:val="00F00F5A"/>
    <w:pPr>
      <w:tabs>
        <w:tab w:val="num" w:pos="960"/>
      </w:tabs>
      <w:spacing w:line="360" w:lineRule="auto"/>
      <w:ind w:left="959" w:hanging="420"/>
      <w:jc w:val="center"/>
    </w:pPr>
    <w:rPr>
      <w:rFonts w:ascii="黑体" w:eastAsia="黑体" w:hAnsi="Times New Roman" w:cs="Times New Roman"/>
      <w:b/>
      <w:bCs/>
      <w:sz w:val="30"/>
      <w:szCs w:val="24"/>
      <w:lang w:val="en-GB"/>
    </w:rPr>
  </w:style>
  <w:style w:type="paragraph" w:customStyle="1" w:styleId="af6">
    <w:name w:val="封面中文名称"/>
    <w:basedOn w:val="af2"/>
    <w:rsid w:val="00F00F5A"/>
    <w:pPr>
      <w:jc w:val="center"/>
    </w:pPr>
    <w:rPr>
      <w:rFonts w:ascii="黑体" w:eastAsia="黑体"/>
      <w:b/>
      <w:spacing w:val="80"/>
      <w:sz w:val="44"/>
    </w:rPr>
  </w:style>
  <w:style w:type="paragraph" w:customStyle="1" w:styleId="af7">
    <w:name w:val="封面英文名称"/>
    <w:basedOn w:val="af2"/>
    <w:rsid w:val="00F00F5A"/>
    <w:pPr>
      <w:jc w:val="center"/>
    </w:pPr>
    <w:rPr>
      <w:rFonts w:ascii="黑体"/>
      <w:b/>
      <w:spacing w:val="60"/>
      <w:sz w:val="28"/>
    </w:rPr>
  </w:style>
  <w:style w:type="paragraph" w:customStyle="1" w:styleId="af8">
    <w:name w:val="封面版本号"/>
    <w:basedOn w:val="21"/>
    <w:rsid w:val="00F00F5A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af9">
    <w:name w:val="发布实施"/>
    <w:basedOn w:val="af8"/>
    <w:rsid w:val="00F00F5A"/>
  </w:style>
  <w:style w:type="paragraph" w:customStyle="1" w:styleId="afa">
    <w:name w:val="封面公司名称"/>
    <w:basedOn w:val="a"/>
    <w:rsid w:val="00F00F5A"/>
    <w:pPr>
      <w:tabs>
        <w:tab w:val="num" w:pos="960"/>
      </w:tabs>
      <w:spacing w:line="360" w:lineRule="auto"/>
      <w:ind w:left="959" w:hanging="420"/>
    </w:pPr>
    <w:rPr>
      <w:rFonts w:ascii="黑体" w:eastAsia="黑体" w:hAnsi="Times New Roman" w:cs="Times New Roman"/>
      <w:b/>
      <w:bCs/>
      <w:sz w:val="36"/>
      <w:szCs w:val="24"/>
      <w:lang w:val="en-GB"/>
    </w:rPr>
  </w:style>
  <w:style w:type="paragraph" w:customStyle="1" w:styleId="QB">
    <w:name w:val="QB正文"/>
    <w:basedOn w:val="a9"/>
    <w:link w:val="QBChar"/>
    <w:rsid w:val="00F00F5A"/>
  </w:style>
  <w:style w:type="character" w:customStyle="1" w:styleId="QBChar">
    <w:name w:val="QB正文 Char"/>
    <w:link w:val="QB"/>
    <w:rsid w:val="00F00F5A"/>
    <w:rPr>
      <w:rFonts w:ascii="宋体" w:eastAsia="宋体" w:hAnsi="Times New Roman" w:cs="Times New Roman"/>
      <w:noProof/>
      <w:kern w:val="0"/>
      <w:szCs w:val="20"/>
    </w:rPr>
  </w:style>
  <w:style w:type="paragraph" w:customStyle="1" w:styleId="12">
    <w:name w:val="列项1"/>
    <w:basedOn w:val="a"/>
    <w:link w:val="1Char0"/>
    <w:rsid w:val="00F00F5A"/>
    <w:pPr>
      <w:tabs>
        <w:tab w:val="num" w:pos="1260"/>
      </w:tabs>
      <w:spacing w:line="360" w:lineRule="auto"/>
      <w:ind w:left="1260" w:hanging="420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1Char0">
    <w:name w:val="列项1 Char"/>
    <w:link w:val="12"/>
    <w:rsid w:val="00F00F5A"/>
    <w:rPr>
      <w:rFonts w:ascii="Times New Roman" w:eastAsia="宋体" w:hAnsi="Times New Roman" w:cs="Times New Roman"/>
      <w:szCs w:val="24"/>
      <w:lang w:val="en-GB"/>
    </w:rPr>
  </w:style>
  <w:style w:type="paragraph" w:customStyle="1" w:styleId="Char8">
    <w:name w:val="正文（带编号） Char"/>
    <w:basedOn w:val="a"/>
    <w:link w:val="CharChar"/>
    <w:qFormat/>
    <w:rsid w:val="00F00F5A"/>
    <w:pPr>
      <w:tabs>
        <w:tab w:val="num" w:pos="0"/>
      </w:tabs>
      <w:spacing w:line="360" w:lineRule="auto"/>
      <w:ind w:left="840" w:hanging="420"/>
      <w:jc w:val="left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CharChar">
    <w:name w:val="正文（带编号） Char Char"/>
    <w:link w:val="Char8"/>
    <w:rsid w:val="00F00F5A"/>
    <w:rPr>
      <w:rFonts w:ascii="Times New Roman" w:eastAsia="宋体" w:hAnsi="Times New Roman" w:cs="Times New Roman"/>
      <w:szCs w:val="24"/>
      <w:lang w:val="en-GB"/>
    </w:rPr>
  </w:style>
  <w:style w:type="paragraph" w:customStyle="1" w:styleId="22">
    <w:name w:val="标题2"/>
    <w:basedOn w:val="2"/>
    <w:link w:val="2Char1"/>
    <w:qFormat/>
    <w:rsid w:val="00F00F5A"/>
    <w:pPr>
      <w:numPr>
        <w:ilvl w:val="1"/>
      </w:numPr>
      <w:tabs>
        <w:tab w:val="num" w:pos="822"/>
      </w:tabs>
      <w:spacing w:before="200" w:after="200" w:line="360" w:lineRule="auto"/>
      <w:ind w:left="6147" w:hanging="6147"/>
    </w:pPr>
    <w:rPr>
      <w:rFonts w:ascii="Arial" w:eastAsia="黑体" w:hAnsi="Arial" w:cs="Times New Roman"/>
      <w:lang w:val="en-GB"/>
    </w:rPr>
  </w:style>
  <w:style w:type="character" w:customStyle="1" w:styleId="2Char1">
    <w:name w:val="标题2 Char"/>
    <w:link w:val="22"/>
    <w:rsid w:val="00F00F5A"/>
    <w:rPr>
      <w:rFonts w:ascii="Arial" w:eastAsia="黑体" w:hAnsi="Arial" w:cs="Times New Roman"/>
      <w:b/>
      <w:bCs/>
      <w:sz w:val="32"/>
      <w:szCs w:val="32"/>
      <w:lang w:val="en-GB"/>
    </w:rPr>
  </w:style>
  <w:style w:type="paragraph" w:customStyle="1" w:styleId="13">
    <w:name w:val="正文1"/>
    <w:basedOn w:val="Char8"/>
    <w:link w:val="Char9"/>
    <w:rsid w:val="00F00F5A"/>
    <w:pPr>
      <w:tabs>
        <w:tab w:val="clear" w:pos="0"/>
      </w:tabs>
      <w:ind w:left="539" w:firstLineChars="200" w:firstLine="420"/>
    </w:pPr>
  </w:style>
  <w:style w:type="character" w:customStyle="1" w:styleId="Char9">
    <w:name w:val="正文 Char"/>
    <w:link w:val="13"/>
    <w:rsid w:val="00F00F5A"/>
    <w:rPr>
      <w:rFonts w:ascii="Times New Roman" w:eastAsia="宋体" w:hAnsi="Times New Roman" w:cs="Times New Roman"/>
      <w:szCs w:val="24"/>
      <w:lang w:val="en-GB"/>
    </w:rPr>
  </w:style>
  <w:style w:type="paragraph" w:customStyle="1" w:styleId="afb">
    <w:name w:val="正文（无编号）"/>
    <w:basedOn w:val="13"/>
    <w:link w:val="Chara"/>
    <w:qFormat/>
    <w:rsid w:val="00F00F5A"/>
    <w:pPr>
      <w:ind w:leftChars="200" w:left="420"/>
    </w:pPr>
  </w:style>
  <w:style w:type="character" w:customStyle="1" w:styleId="Chara">
    <w:name w:val="正文（无编号） Char"/>
    <w:link w:val="afb"/>
    <w:rsid w:val="00F00F5A"/>
    <w:rPr>
      <w:rFonts w:ascii="Times New Roman" w:eastAsia="宋体" w:hAnsi="Times New Roman" w:cs="Times New Roman"/>
      <w:szCs w:val="24"/>
      <w:lang w:val="en-GB"/>
    </w:rPr>
  </w:style>
  <w:style w:type="character" w:customStyle="1" w:styleId="Charb">
    <w:name w:val="文档正文 Char"/>
    <w:link w:val="afc"/>
    <w:rsid w:val="00F00F5A"/>
    <w:rPr>
      <w:rFonts w:ascii="仿宋_GB2312" w:eastAsia="仿宋_GB2312"/>
      <w:sz w:val="28"/>
    </w:rPr>
  </w:style>
  <w:style w:type="paragraph" w:customStyle="1" w:styleId="afc">
    <w:name w:val="文档正文"/>
    <w:basedOn w:val="a"/>
    <w:link w:val="Charb"/>
    <w:rsid w:val="00F00F5A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sz w:val="28"/>
    </w:rPr>
  </w:style>
  <w:style w:type="paragraph" w:customStyle="1" w:styleId="afd">
    <w:name w:val="讨论点"/>
    <w:basedOn w:val="afb"/>
    <w:link w:val="Charc"/>
    <w:qFormat/>
    <w:rsid w:val="00F00F5A"/>
    <w:rPr>
      <w:color w:val="FF0000"/>
    </w:rPr>
  </w:style>
  <w:style w:type="character" w:customStyle="1" w:styleId="Charc">
    <w:name w:val="讨论点 Char"/>
    <w:link w:val="afd"/>
    <w:rsid w:val="00F00F5A"/>
    <w:rPr>
      <w:rFonts w:ascii="Times New Roman" w:eastAsia="宋体" w:hAnsi="Times New Roman" w:cs="Times New Roman"/>
      <w:color w:val="FF0000"/>
      <w:szCs w:val="24"/>
      <w:lang w:val="en-GB"/>
    </w:rPr>
  </w:style>
  <w:style w:type="paragraph" w:customStyle="1" w:styleId="QB0">
    <w:name w:val="QB前沿"/>
    <w:basedOn w:val="a"/>
    <w:rsid w:val="00F00F5A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Times New Roman" w:cs="Times New Roman"/>
      <w:bCs/>
      <w:kern w:val="44"/>
      <w:sz w:val="32"/>
      <w:szCs w:val="21"/>
    </w:rPr>
  </w:style>
  <w:style w:type="paragraph" w:customStyle="1" w:styleId="afe">
    <w:name w:val="列项（黑点）"/>
    <w:basedOn w:val="a"/>
    <w:link w:val="Chard"/>
    <w:rsid w:val="00F00F5A"/>
    <w:pPr>
      <w:tabs>
        <w:tab w:val="num" w:pos="1260"/>
      </w:tabs>
      <w:spacing w:line="360" w:lineRule="auto"/>
      <w:ind w:left="1260" w:hanging="420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Chard">
    <w:name w:val="列项（黑点） Char"/>
    <w:link w:val="afe"/>
    <w:rsid w:val="00F00F5A"/>
    <w:rPr>
      <w:rFonts w:ascii="Times New Roman" w:eastAsia="宋体" w:hAnsi="Times New Roman" w:cs="Times New Roman"/>
      <w:szCs w:val="24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F00F5A"/>
    <w:pPr>
      <w:ind w:leftChars="600" w:left="1260"/>
    </w:pPr>
    <w:rPr>
      <w:rFonts w:ascii="Calibri" w:eastAsia="宋体" w:hAnsi="Calibri" w:cs="Times New Roman"/>
    </w:rPr>
  </w:style>
  <w:style w:type="paragraph" w:styleId="50">
    <w:name w:val="toc 5"/>
    <w:basedOn w:val="a"/>
    <w:next w:val="a"/>
    <w:autoRedefine/>
    <w:uiPriority w:val="39"/>
    <w:unhideWhenUsed/>
    <w:rsid w:val="00F00F5A"/>
    <w:pPr>
      <w:ind w:leftChars="800" w:left="1680"/>
    </w:pPr>
    <w:rPr>
      <w:rFonts w:ascii="Calibri" w:eastAsia="宋体" w:hAnsi="Calibri" w:cs="Times New Roman"/>
    </w:rPr>
  </w:style>
  <w:style w:type="paragraph" w:styleId="60">
    <w:name w:val="toc 6"/>
    <w:basedOn w:val="a"/>
    <w:next w:val="a"/>
    <w:autoRedefine/>
    <w:uiPriority w:val="39"/>
    <w:unhideWhenUsed/>
    <w:rsid w:val="00F00F5A"/>
    <w:pPr>
      <w:ind w:leftChars="1000" w:left="2100"/>
    </w:pPr>
    <w:rPr>
      <w:rFonts w:ascii="Calibri" w:eastAsia="宋体" w:hAnsi="Calibri" w:cs="Times New Roman"/>
    </w:rPr>
  </w:style>
  <w:style w:type="paragraph" w:styleId="7">
    <w:name w:val="toc 7"/>
    <w:basedOn w:val="a"/>
    <w:next w:val="a"/>
    <w:autoRedefine/>
    <w:uiPriority w:val="39"/>
    <w:unhideWhenUsed/>
    <w:rsid w:val="00F00F5A"/>
    <w:pPr>
      <w:ind w:leftChars="1200" w:left="2520"/>
    </w:pPr>
    <w:rPr>
      <w:rFonts w:ascii="Calibri" w:eastAsia="宋体" w:hAnsi="Calibri" w:cs="Times New Roman"/>
    </w:rPr>
  </w:style>
  <w:style w:type="paragraph" w:styleId="8">
    <w:name w:val="toc 8"/>
    <w:basedOn w:val="a"/>
    <w:next w:val="a"/>
    <w:autoRedefine/>
    <w:uiPriority w:val="39"/>
    <w:unhideWhenUsed/>
    <w:rsid w:val="00F00F5A"/>
    <w:pPr>
      <w:ind w:leftChars="1400" w:left="2940"/>
    </w:pPr>
    <w:rPr>
      <w:rFonts w:ascii="Calibri" w:eastAsia="宋体" w:hAnsi="Calibri" w:cs="Times New Roman"/>
    </w:rPr>
  </w:style>
  <w:style w:type="paragraph" w:styleId="9">
    <w:name w:val="toc 9"/>
    <w:basedOn w:val="a"/>
    <w:next w:val="a"/>
    <w:autoRedefine/>
    <w:uiPriority w:val="39"/>
    <w:unhideWhenUsed/>
    <w:rsid w:val="00F00F5A"/>
    <w:pPr>
      <w:ind w:leftChars="1600" w:left="3360"/>
    </w:pPr>
    <w:rPr>
      <w:rFonts w:ascii="Calibri" w:eastAsia="宋体" w:hAnsi="Calibri" w:cs="Times New Roman"/>
    </w:rPr>
  </w:style>
  <w:style w:type="paragraph" w:customStyle="1" w:styleId="Char10">
    <w:name w:val="Char1"/>
    <w:basedOn w:val="a5"/>
    <w:autoRedefine/>
    <w:rsid w:val="00F00F5A"/>
    <w:pPr>
      <w:keepNext/>
      <w:widowControl/>
      <w:shd w:val="clear" w:color="auto" w:fill="000080"/>
      <w:tabs>
        <w:tab w:val="num" w:pos="425"/>
      </w:tabs>
      <w:autoSpaceDE w:val="0"/>
      <w:autoSpaceDN w:val="0"/>
      <w:adjustRightInd w:val="0"/>
      <w:spacing w:line="360" w:lineRule="auto"/>
      <w:ind w:firstLine="425"/>
      <w:textAlignment w:val="baseline"/>
    </w:pPr>
    <w:rPr>
      <w:rFonts w:ascii="Times New Roman" w:hAnsi="Times New Roman" w:cs="Arial"/>
      <w:sz w:val="21"/>
      <w:szCs w:val="21"/>
    </w:rPr>
  </w:style>
  <w:style w:type="paragraph" w:styleId="aff">
    <w:name w:val="caption"/>
    <w:basedOn w:val="a"/>
    <w:next w:val="a"/>
    <w:qFormat/>
    <w:rsid w:val="00F00F5A"/>
    <w:pPr>
      <w:tabs>
        <w:tab w:val="num" w:pos="960"/>
      </w:tabs>
      <w:spacing w:line="360" w:lineRule="auto"/>
      <w:ind w:left="959" w:hanging="420"/>
    </w:pPr>
    <w:rPr>
      <w:rFonts w:ascii="Cambria" w:eastAsia="黑体" w:hAnsi="Cambria" w:cs="Times New Roman"/>
      <w:sz w:val="20"/>
      <w:szCs w:val="20"/>
      <w:lang w:val="en-GB"/>
    </w:rPr>
  </w:style>
  <w:style w:type="paragraph" w:customStyle="1" w:styleId="Text">
    <w:name w:val="Text"/>
    <w:basedOn w:val="a"/>
    <w:link w:val="TextChar"/>
    <w:rsid w:val="00F00F5A"/>
    <w:pPr>
      <w:widowControl/>
      <w:snapToGrid w:val="0"/>
      <w:spacing w:before="80" w:after="8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TextChar">
    <w:name w:val="Text Char"/>
    <w:link w:val="Text"/>
    <w:rsid w:val="00F00F5A"/>
    <w:rPr>
      <w:rFonts w:ascii="Arial" w:eastAsia="宋体" w:hAnsi="Arial" w:cs="Times New Roman"/>
      <w:kern w:val="0"/>
      <w:szCs w:val="21"/>
    </w:rPr>
  </w:style>
  <w:style w:type="paragraph" w:styleId="aff0">
    <w:name w:val="Revision"/>
    <w:hidden/>
    <w:uiPriority w:val="99"/>
    <w:semiHidden/>
    <w:rsid w:val="00F00F5A"/>
    <w:rPr>
      <w:rFonts w:ascii="Times New Roman" w:eastAsia="宋体" w:hAnsi="Times New Roman" w:cs="Times New Roman"/>
      <w:szCs w:val="24"/>
      <w:lang w:val="en-GB"/>
    </w:rPr>
  </w:style>
  <w:style w:type="paragraph" w:customStyle="1" w:styleId="QB2">
    <w:name w:val="QB标题2"/>
    <w:basedOn w:val="2"/>
    <w:qFormat/>
    <w:rsid w:val="00F00F5A"/>
    <w:pPr>
      <w:tabs>
        <w:tab w:val="left" w:pos="420"/>
        <w:tab w:val="num" w:pos="987"/>
      </w:tabs>
      <w:spacing w:line="412" w:lineRule="auto"/>
      <w:ind w:left="987" w:hanging="567"/>
    </w:pPr>
    <w:rPr>
      <w:rFonts w:ascii="Arial" w:eastAsia="黑体" w:hAnsi="Arial" w:cs="Times New Roman"/>
      <w:b w:val="0"/>
      <w:bCs w:val="0"/>
      <w:sz w:val="21"/>
      <w:szCs w:val="20"/>
    </w:rPr>
  </w:style>
  <w:style w:type="paragraph" w:customStyle="1" w:styleId="QB1">
    <w:name w:val="QB标题1"/>
    <w:basedOn w:val="1"/>
    <w:qFormat/>
    <w:rsid w:val="00F00F5A"/>
    <w:pPr>
      <w:numPr>
        <w:ilvl w:val="3"/>
        <w:numId w:val="3"/>
      </w:numPr>
      <w:tabs>
        <w:tab w:val="clear" w:pos="1271"/>
        <w:tab w:val="num" w:pos="360"/>
        <w:tab w:val="left" w:pos="420"/>
      </w:tabs>
      <w:spacing w:line="576" w:lineRule="auto"/>
      <w:ind w:left="0" w:firstLine="0"/>
    </w:pPr>
    <w:rPr>
      <w:rFonts w:ascii="黑体" w:eastAsia="黑体" w:hAnsi="Times New Roman" w:cs="Times New Roman"/>
      <w:b w:val="0"/>
      <w:bCs w:val="0"/>
      <w:sz w:val="21"/>
      <w:szCs w:val="20"/>
    </w:rPr>
  </w:style>
  <w:style w:type="character" w:customStyle="1" w:styleId="QB3Char">
    <w:name w:val="QB标题3 Char"/>
    <w:link w:val="QB3"/>
    <w:locked/>
    <w:rsid w:val="00F00F5A"/>
    <w:rPr>
      <w:rFonts w:ascii="Arial" w:eastAsia="黑体" w:hAnsi="Arial"/>
    </w:rPr>
  </w:style>
  <w:style w:type="paragraph" w:customStyle="1" w:styleId="QB3">
    <w:name w:val="QB标题3"/>
    <w:basedOn w:val="QB2"/>
    <w:link w:val="QB3Char"/>
    <w:qFormat/>
    <w:rsid w:val="00F00F5A"/>
    <w:pPr>
      <w:numPr>
        <w:ilvl w:val="5"/>
        <w:numId w:val="3"/>
      </w:numPr>
      <w:tabs>
        <w:tab w:val="clear" w:pos="1554"/>
        <w:tab w:val="num" w:pos="987"/>
      </w:tabs>
      <w:ind w:left="987" w:hanging="567"/>
    </w:pPr>
    <w:rPr>
      <w:rFonts w:cstheme="minorBidi"/>
      <w:szCs w:val="22"/>
    </w:rPr>
  </w:style>
  <w:style w:type="paragraph" w:customStyle="1" w:styleId="Body">
    <w:name w:val="Body"/>
    <w:basedOn w:val="a"/>
    <w:autoRedefine/>
    <w:rsid w:val="00F00F5A"/>
    <w:pPr>
      <w:widowControl/>
      <w:tabs>
        <w:tab w:val="left" w:pos="420"/>
      </w:tabs>
      <w:spacing w:before="80" w:after="80" w:line="288" w:lineRule="auto"/>
    </w:pPr>
    <w:rPr>
      <w:rFonts w:ascii="Times New Roman" w:eastAsia="宋体" w:hAnsi="Times New Roman" w:cs="Times New Roman"/>
      <w:kern w:val="0"/>
      <w:szCs w:val="21"/>
      <w:lang w:eastAsia="en-US"/>
    </w:rPr>
  </w:style>
  <w:style w:type="paragraph" w:customStyle="1" w:styleId="QB4">
    <w:name w:val="QB标题4"/>
    <w:basedOn w:val="QB2"/>
    <w:qFormat/>
    <w:rsid w:val="00F00F5A"/>
    <w:pPr>
      <w:numPr>
        <w:ilvl w:val="3"/>
      </w:numPr>
      <w:tabs>
        <w:tab w:val="num" w:pos="360"/>
        <w:tab w:val="num" w:pos="987"/>
      </w:tabs>
      <w:ind w:left="987" w:hanging="567"/>
    </w:pPr>
  </w:style>
  <w:style w:type="paragraph" w:customStyle="1" w:styleId="QB5">
    <w:name w:val="QB标题5"/>
    <w:basedOn w:val="QB4"/>
    <w:qFormat/>
    <w:rsid w:val="00F00F5A"/>
    <w:pPr>
      <w:numPr>
        <w:ilvl w:val="4"/>
      </w:numPr>
      <w:tabs>
        <w:tab w:val="clear" w:pos="987"/>
        <w:tab w:val="num" w:pos="360"/>
        <w:tab w:val="left" w:pos="992"/>
      </w:tabs>
      <w:ind w:left="987" w:hanging="567"/>
    </w:pPr>
  </w:style>
  <w:style w:type="paragraph" w:customStyle="1" w:styleId="QB6">
    <w:name w:val="QB标题6"/>
    <w:basedOn w:val="QB5"/>
    <w:qFormat/>
    <w:rsid w:val="00F00F5A"/>
    <w:pPr>
      <w:numPr>
        <w:ilvl w:val="5"/>
      </w:numPr>
      <w:tabs>
        <w:tab w:val="clear" w:pos="992"/>
        <w:tab w:val="num" w:pos="360"/>
        <w:tab w:val="left" w:pos="1134"/>
      </w:tabs>
      <w:ind w:left="987" w:hanging="567"/>
    </w:pPr>
  </w:style>
  <w:style w:type="paragraph" w:styleId="aff1">
    <w:name w:val="List Paragraph"/>
    <w:basedOn w:val="a"/>
    <w:uiPriority w:val="34"/>
    <w:qFormat/>
    <w:rsid w:val="00F00F5A"/>
    <w:pPr>
      <w:tabs>
        <w:tab w:val="num" w:pos="960"/>
      </w:tabs>
      <w:spacing w:line="360" w:lineRule="auto"/>
      <w:ind w:left="959" w:firstLineChars="200" w:firstLine="420"/>
    </w:pPr>
    <w:rPr>
      <w:rFonts w:ascii="Times New Roman" w:eastAsia="宋体" w:hAnsi="Times New Roman" w:cs="Times New Roman"/>
      <w:szCs w:val="24"/>
      <w:lang w:val="en-GB"/>
    </w:rPr>
  </w:style>
  <w:style w:type="paragraph" w:customStyle="1" w:styleId="aff2">
    <w:name w:val="表格题注"/>
    <w:next w:val="a"/>
    <w:rsid w:val="00F00F5A"/>
    <w:pPr>
      <w:keepLines/>
      <w:spacing w:beforeLines="10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ff3">
    <w:name w:val="插图题注"/>
    <w:next w:val="a"/>
    <w:rsid w:val="00F00F5A"/>
    <w:p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ff4">
    <w:name w:val="toa heading"/>
    <w:basedOn w:val="a"/>
    <w:next w:val="a"/>
    <w:semiHidden/>
    <w:rsid w:val="002235FC"/>
    <w:pPr>
      <w:adjustRightInd w:val="0"/>
      <w:spacing w:before="120" w:line="420" w:lineRule="atLeast"/>
      <w:textAlignment w:val="baseline"/>
    </w:pPr>
    <w:rPr>
      <w:rFonts w:ascii="Arial" w:eastAsia="宋体" w:hAnsi="Arial" w:cs="Times New Roman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24</Pages>
  <Words>2952</Words>
  <Characters>16828</Characters>
  <Application>Microsoft Office Word</Application>
  <DocSecurity>0</DocSecurity>
  <Lines>140</Lines>
  <Paragraphs>39</Paragraphs>
  <ScaleCrop>false</ScaleCrop>
  <Company> </Company>
  <LinksUpToDate>false</LinksUpToDate>
  <CharactersWithSpaces>19741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2012-08-20T05:22:00Z</dcterms:created>
  <dcterms:modified xsi:type="dcterms:W3CDTF">2013-06-27T17:14:00Z</dcterms:modified>
</cp:coreProperties>
</file>